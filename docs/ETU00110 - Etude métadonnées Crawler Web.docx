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5354" w14:textId="731B3765" w:rsidR="00C96E56" w:rsidRPr="00C96E56" w:rsidRDefault="00F13AE1" w:rsidP="0000614B">
      <w:pPr>
        <w:pStyle w:val="DocumentBU"/>
        <w:jc w:val="both"/>
      </w:pPr>
      <w:r>
        <w:fldChar w:fldCharType="begin">
          <w:ffData>
            <w:name w:val="Client"/>
            <w:enabled/>
            <w:calcOnExit w:val="0"/>
            <w:helpText w:type="text" w:val="Nom de la société cliente"/>
            <w:statusText w:type="text" w:val="Nom de la société cliente"/>
            <w:textInput>
              <w:default w:val="MESR"/>
              <w:maxLength w:val="40"/>
            </w:textInput>
          </w:ffData>
        </w:fldChar>
      </w:r>
      <w:r>
        <w:instrText xml:space="preserve"> </w:instrText>
      </w:r>
      <w:bookmarkStart w:id="0" w:name="Client"/>
      <w:r>
        <w:instrText xml:space="preserve">FORMTEXT </w:instrText>
      </w:r>
      <w:r>
        <w:fldChar w:fldCharType="separate"/>
      </w:r>
      <w:r>
        <w:rPr>
          <w:noProof/>
        </w:rPr>
        <w:t>MESR</w:t>
      </w:r>
      <w:r>
        <w:fldChar w:fldCharType="end"/>
      </w:r>
      <w:bookmarkEnd w:id="0"/>
    </w:p>
    <w:p w14:paraId="1E378812" w14:textId="12B0847C" w:rsidR="00C96E56" w:rsidRPr="00431B32" w:rsidRDefault="00092625" w:rsidP="0000614B">
      <w:pPr>
        <w:pStyle w:val="DocumentTitre"/>
        <w:jc w:val="both"/>
      </w:pPr>
      <w:r>
        <w:fldChar w:fldCharType="begin">
          <w:ffData>
            <w:name w:val="TitreDocument"/>
            <w:enabled/>
            <w:calcOnExit w:val="0"/>
            <w:helpText w:type="text" w:val="Saisir le titre du document."/>
            <w:statusText w:type="text" w:val="Titre du document"/>
            <w:textInput>
              <w:default w:val="Etude métadonnées Crawler Web"/>
            </w:textInput>
          </w:ffData>
        </w:fldChar>
      </w:r>
      <w:bookmarkStart w:id="1" w:name="TitreDocument"/>
      <w:r>
        <w:instrText xml:space="preserve"> FORMTEXT </w:instrText>
      </w:r>
      <w:r>
        <w:fldChar w:fldCharType="separate"/>
      </w:r>
      <w:r>
        <w:rPr>
          <w:noProof/>
        </w:rPr>
        <w:t>Etude métadonnées Crawler Web</w:t>
      </w:r>
      <w:r>
        <w:fldChar w:fldCharType="end"/>
      </w:r>
      <w:bookmarkEnd w:id="1"/>
    </w:p>
    <w:p w14:paraId="536BEA1D" w14:textId="5B32A8BE" w:rsidR="00C96E56" w:rsidRPr="00C96E56" w:rsidRDefault="00C96E56" w:rsidP="0000614B">
      <w:pPr>
        <w:pStyle w:val="DocumentRfrence"/>
        <w:jc w:val="both"/>
      </w:pPr>
      <w:r w:rsidRPr="00C96E56">
        <w:fldChar w:fldCharType="begin">
          <w:ffData>
            <w:name w:val="IdProjet"/>
            <w:enabled/>
            <w:calcOnExit w:val="0"/>
            <w:helpText w:type="text" w:val="Identifiant du projet (8 caractères maximum)"/>
            <w:statusText w:type="text" w:val="Identifiant du projet"/>
            <w:textInput>
              <w:default w:val="ScanESR"/>
              <w:maxLength w:val="20"/>
              <w:format w:val="UPPERCASE"/>
            </w:textInput>
          </w:ffData>
        </w:fldChar>
      </w:r>
      <w:bookmarkStart w:id="2" w:name="IdProjet"/>
      <w:r w:rsidRPr="00C96E56">
        <w:instrText xml:space="preserve"> FORMTEXT </w:instrText>
      </w:r>
      <w:r w:rsidRPr="00C96E56">
        <w:fldChar w:fldCharType="separate"/>
      </w:r>
      <w:r w:rsidR="00A341E0">
        <w:t>SCANESR</w:t>
      </w:r>
      <w:r w:rsidRPr="00C96E56">
        <w:fldChar w:fldCharType="end"/>
      </w:r>
      <w:bookmarkEnd w:id="2"/>
      <w:r w:rsidRPr="00C96E56">
        <w:t>/</w:t>
      </w:r>
      <w:r w:rsidRPr="00C96E56">
        <w:fldChar w:fldCharType="begin">
          <w:ffData>
            <w:name w:val="TypeDoc"/>
            <w:enabled/>
            <w:calcOnExit w:val="0"/>
            <w:helpText w:type="text" w:val="Choisir un type de document.&#10;&#10;La liste des types de document ISOTOP est précisée dans la procédure opérationnelle n°2."/>
            <w:statusText w:type="text" w:val="Type de document"/>
            <w:textInput>
              <w:default w:val="ETU"/>
              <w:maxLength w:val="3"/>
              <w:format w:val="UPPERCASE"/>
            </w:textInput>
          </w:ffData>
        </w:fldChar>
      </w:r>
      <w:bookmarkStart w:id="3" w:name="TypeDoc"/>
      <w:r w:rsidRPr="00C96E56">
        <w:instrText xml:space="preserve"> FORMTEXT </w:instrText>
      </w:r>
      <w:r w:rsidRPr="00C96E56">
        <w:fldChar w:fldCharType="separate"/>
      </w:r>
      <w:r w:rsidR="00A341E0">
        <w:t>ETU</w:t>
      </w:r>
      <w:r w:rsidRPr="00C96E56">
        <w:fldChar w:fldCharType="end"/>
      </w:r>
      <w:bookmarkEnd w:id="3"/>
      <w:r w:rsidRPr="00C96E56">
        <w:t>_</w:t>
      </w:r>
      <w:r w:rsidRPr="00C96E56">
        <w:fldChar w:fldCharType="begin">
          <w:ffData>
            <w:name w:val="Chrono"/>
            <w:enabled/>
            <w:calcOnExit w:val="0"/>
            <w:helpText w:type="text" w:val="Numéro chrono du document dans le type de document choisi."/>
            <w:statusText w:type="text" w:val="Numéro chrono du document"/>
            <w:textInput>
              <w:default w:val="001"/>
              <w:maxLength w:val="3"/>
            </w:textInput>
          </w:ffData>
        </w:fldChar>
      </w:r>
      <w:bookmarkStart w:id="4" w:name="Chrono"/>
      <w:r w:rsidRPr="00C96E56">
        <w:instrText xml:space="preserve"> FORMTEXT </w:instrText>
      </w:r>
      <w:r w:rsidRPr="00C96E56">
        <w:fldChar w:fldCharType="separate"/>
      </w:r>
      <w:r w:rsidR="00A341E0">
        <w:t>001</w:t>
      </w:r>
      <w:r w:rsidRPr="00C96E56">
        <w:fldChar w:fldCharType="end"/>
      </w:r>
      <w:bookmarkEnd w:id="4"/>
      <w:r w:rsidRPr="00C96E56">
        <w:t>/</w:t>
      </w:r>
      <w:r w:rsidRPr="00C96E56">
        <w:fldChar w:fldCharType="begin">
          <w:ffData>
            <w:name w:val="Version"/>
            <w:enabled/>
            <w:calcOnExit w:val="0"/>
            <w:helpText w:type="text" w:val="Numéro de la version du document dans le type de document choisi (de 1 à 9)."/>
            <w:statusText w:type="text" w:val="Numéro de la version du document"/>
            <w:textInput>
              <w:type w:val="number"/>
              <w:default w:val="1"/>
              <w:maxLength w:val="1"/>
              <w:format w:val="0"/>
            </w:textInput>
          </w:ffData>
        </w:fldChar>
      </w:r>
      <w:bookmarkStart w:id="5" w:name="Version"/>
      <w:r w:rsidRPr="00C96E56">
        <w:instrText xml:space="preserve"> FORMTEXT </w:instrText>
      </w:r>
      <w:r w:rsidRPr="00C96E56">
        <w:fldChar w:fldCharType="separate"/>
      </w:r>
      <w:r w:rsidR="00A341E0">
        <w:t>1</w:t>
      </w:r>
      <w:r w:rsidRPr="00C96E56">
        <w:fldChar w:fldCharType="end"/>
      </w:r>
      <w:bookmarkEnd w:id="5"/>
      <w:r w:rsidRPr="00C96E56">
        <w:t>.</w:t>
      </w:r>
      <w:r w:rsidRPr="00C96E56">
        <w:fldChar w:fldCharType="begin">
          <w:ffData>
            <w:name w:val="Correction"/>
            <w:enabled/>
            <w:calcOnExit w:val="0"/>
            <w:helpText w:type="text" w:val="Numéro de révision du document (de 0 à 9)."/>
            <w:statusText w:type="text" w:val="Numéro de révision du document"/>
            <w:textInput>
              <w:type w:val="number"/>
              <w:default w:val="0"/>
              <w:maxLength w:val="1"/>
              <w:format w:val="0"/>
            </w:textInput>
          </w:ffData>
        </w:fldChar>
      </w:r>
      <w:bookmarkStart w:id="6" w:name="Correction"/>
      <w:r w:rsidRPr="00C96E56">
        <w:instrText xml:space="preserve"> FORMTEXT </w:instrText>
      </w:r>
      <w:r w:rsidRPr="00C96E56">
        <w:fldChar w:fldCharType="separate"/>
      </w:r>
      <w:r w:rsidR="00A341E0">
        <w:t>0</w:t>
      </w:r>
      <w:r w:rsidRPr="00C96E56">
        <w:fldChar w:fldCharType="end"/>
      </w:r>
      <w:bookmarkEnd w:id="6"/>
    </w:p>
    <w:p w14:paraId="6E0130A0" w14:textId="77777777" w:rsidR="00C96E56" w:rsidRPr="00C96E56" w:rsidRDefault="00C96E56" w:rsidP="0000614B">
      <w:pPr>
        <w:pStyle w:val="Cartouche"/>
      </w:pPr>
    </w:p>
    <w:p w14:paraId="3EB35F03" w14:textId="54E9024D" w:rsidR="00C96E56" w:rsidRPr="00C96E56" w:rsidRDefault="00C96E56" w:rsidP="0000614B">
      <w:pPr>
        <w:pStyle w:val="Cartouche"/>
      </w:pPr>
      <w:r w:rsidRPr="00C96E56">
        <w:t>Entité :</w:t>
      </w:r>
      <w:r w:rsidRPr="00C96E56">
        <w:tab/>
      </w:r>
      <w:r w:rsidRPr="00C96E56">
        <w:tab/>
      </w:r>
      <w:r w:rsidRPr="00C96E56">
        <w:fldChar w:fldCharType="begin">
          <w:ffData>
            <w:name w:val="Entité"/>
            <w:enabled/>
            <w:calcOnExit w:val="0"/>
            <w:helpText w:type="text" w:val="Nom de l'entité DECAN"/>
            <w:statusText w:type="text" w:val="Nom de l'entité DECAN"/>
            <w:textInput>
              <w:default w:val="COEXYA/SSL"/>
              <w:maxLength w:val="40"/>
            </w:textInput>
          </w:ffData>
        </w:fldChar>
      </w:r>
      <w:bookmarkStart w:id="7" w:name="Entité"/>
      <w:r w:rsidRPr="00C96E56">
        <w:instrText xml:space="preserve"> FORMTEXT </w:instrText>
      </w:r>
      <w:r w:rsidRPr="00C96E56">
        <w:fldChar w:fldCharType="separate"/>
      </w:r>
      <w:r w:rsidR="00A341E0">
        <w:t>COEXYA/SSL</w:t>
      </w:r>
      <w:r w:rsidRPr="00C96E56">
        <w:fldChar w:fldCharType="end"/>
      </w:r>
      <w:bookmarkEnd w:id="7"/>
    </w:p>
    <w:p w14:paraId="0250DDB8" w14:textId="137C6ED7" w:rsidR="00C96E56" w:rsidRPr="00C96E56" w:rsidRDefault="00C96E56" w:rsidP="0000614B">
      <w:pPr>
        <w:pStyle w:val="Cartouche"/>
      </w:pPr>
      <w:r w:rsidRPr="00C96E56">
        <w:t>Contrat/Projet :</w:t>
      </w:r>
      <w:r w:rsidRPr="00C96E56">
        <w:tab/>
      </w:r>
      <w:r w:rsidRPr="00C96E56">
        <w:fldChar w:fldCharType="begin">
          <w:ffData>
            <w:name w:val="Projet"/>
            <w:enabled/>
            <w:calcOnExit w:val="0"/>
            <w:helpText w:type="text" w:val="Nom du projet"/>
            <w:statusText w:type="text" w:val="Nom du projet"/>
            <w:textInput>
              <w:default w:val="ScanESR"/>
              <w:maxLength w:val="40"/>
            </w:textInput>
          </w:ffData>
        </w:fldChar>
      </w:r>
      <w:bookmarkStart w:id="8" w:name="Projet"/>
      <w:r w:rsidRPr="00C96E56">
        <w:instrText xml:space="preserve"> FORMTEXT </w:instrText>
      </w:r>
      <w:r w:rsidRPr="00C96E56">
        <w:fldChar w:fldCharType="separate"/>
      </w:r>
      <w:r w:rsidR="00A341E0">
        <w:t>ScanESR</w:t>
      </w:r>
      <w:r w:rsidRPr="00C96E56">
        <w:fldChar w:fldCharType="end"/>
      </w:r>
      <w:bookmarkEnd w:id="8"/>
    </w:p>
    <w:p w14:paraId="73569756" w14:textId="7F99B392" w:rsidR="00C96E56" w:rsidRDefault="00C96E56" w:rsidP="0000614B">
      <w:pPr>
        <w:pStyle w:val="Cartouche"/>
      </w:pPr>
      <w:r w:rsidRPr="00C96E56">
        <w:t>Identifiant :</w:t>
      </w:r>
      <w:r w:rsidRPr="00C96E56">
        <w:tab/>
      </w:r>
      <w:r w:rsidRPr="00C96E56">
        <w:tab/>
      </w:r>
      <w:fldSimple w:instr=" REF  IdProjet  \* MERGEFORMAT ">
        <w:r w:rsidR="00F608AE">
          <w:t>SCANESR</w:t>
        </w:r>
      </w:fldSimple>
    </w:p>
    <w:p w14:paraId="5BF8A0A0" w14:textId="77777777" w:rsidR="0072647A" w:rsidRPr="00C96E56" w:rsidRDefault="0072647A" w:rsidP="0000614B">
      <w:pPr>
        <w:pStyle w:val="Cartouche"/>
      </w:pPr>
    </w:p>
    <w:p w14:paraId="6C36F78F" w14:textId="484ED9D0" w:rsidR="00C96E56" w:rsidRPr="00C96E56" w:rsidRDefault="00C96E56" w:rsidP="0000614B">
      <w:pPr>
        <w:pStyle w:val="Cartouche"/>
      </w:pPr>
      <w:r w:rsidRPr="00C96E56">
        <w:t>Date</w:t>
      </w:r>
      <w:r w:rsidR="00965543">
        <w:t xml:space="preserve"> de </w:t>
      </w:r>
      <w:proofErr w:type="gramStart"/>
      <w:r w:rsidR="00965543">
        <w:t>réf.</w:t>
      </w:r>
      <w:r w:rsidRPr="005A3CB4">
        <w:rPr>
          <w:vertAlign w:val="superscript"/>
        </w:rPr>
        <w:t>(</w:t>
      </w:r>
      <w:proofErr w:type="gramEnd"/>
      <w:r w:rsidRPr="005A3CB4">
        <w:rPr>
          <w:vertAlign w:val="superscript"/>
        </w:rPr>
        <w:t>1)</w:t>
      </w:r>
      <w:r w:rsidRPr="00C96E56">
        <w:t> :</w:t>
      </w:r>
      <w:r w:rsidRPr="00C96E56">
        <w:tab/>
      </w:r>
      <w:r w:rsidR="00F608AE">
        <w:fldChar w:fldCharType="begin">
          <w:ffData>
            <w:name w:val="DateRéférence"/>
            <w:enabled/>
            <w:calcOnExit w:val="0"/>
            <w:textInput>
              <w:type w:val="date"/>
              <w:default w:val="03/07/2023"/>
              <w:format w:val="dd/MM/yyyy"/>
            </w:textInput>
          </w:ffData>
        </w:fldChar>
      </w:r>
      <w:bookmarkStart w:id="9" w:name="DateRéférence"/>
      <w:r w:rsidR="00F608AE">
        <w:instrText xml:space="preserve"> FORMTEXT </w:instrText>
      </w:r>
      <w:r w:rsidR="00F608AE">
        <w:fldChar w:fldCharType="separate"/>
      </w:r>
      <w:r w:rsidR="00F608AE">
        <w:rPr>
          <w:noProof/>
        </w:rPr>
        <w:t>03/07/2023</w:t>
      </w:r>
      <w:r w:rsidR="00F608AE">
        <w:fldChar w:fldCharType="end"/>
      </w:r>
      <w:bookmarkEnd w:id="9"/>
    </w:p>
    <w:p w14:paraId="13C41633" w14:textId="044C8723" w:rsidR="00ED30F4" w:rsidRDefault="00C96E56" w:rsidP="0000614B">
      <w:pPr>
        <w:pStyle w:val="Cartouche"/>
      </w:pPr>
      <w:r w:rsidRPr="00C96E56">
        <w:t>État :</w:t>
      </w:r>
      <w:r w:rsidRPr="00C96E56">
        <w:tab/>
      </w:r>
      <w:r w:rsidRPr="00C96E56">
        <w:tab/>
      </w:r>
      <w:r w:rsidRPr="00C96E56">
        <w:tab/>
      </w:r>
      <w:r w:rsidR="00ED30F4">
        <w:fldChar w:fldCharType="begin">
          <w:ffData>
            <w:name w:val="EtatAValider"/>
            <w:enabled/>
            <w:calcOnExit w:val="0"/>
            <w:helpText w:type="text" w:val="Cocher cette case si le document n'est pas  validé par le client."/>
            <w:statusText w:type="text" w:val="Document à valider"/>
            <w:checkBox>
              <w:sizeAuto/>
              <w:default w:val="1"/>
              <w:checked/>
            </w:checkBox>
          </w:ffData>
        </w:fldChar>
      </w:r>
      <w:bookmarkStart w:id="10" w:name="EtatAValider"/>
      <w:r w:rsidR="00ED30F4">
        <w:instrText xml:space="preserve"> FORMCHECKBOX </w:instrText>
      </w:r>
      <w:r w:rsidR="00F13AE1">
        <w:fldChar w:fldCharType="separate"/>
      </w:r>
      <w:r w:rsidR="00ED30F4">
        <w:fldChar w:fldCharType="end"/>
      </w:r>
      <w:bookmarkEnd w:id="10"/>
      <w:r w:rsidR="00ED30F4">
        <w:t xml:space="preserve"> à valider</w:t>
      </w:r>
      <w:r w:rsidR="00ED30F4">
        <w:tab/>
      </w:r>
      <w:r w:rsidR="00ED30F4">
        <w:fldChar w:fldCharType="begin">
          <w:ffData>
            <w:name w:val="EtatValidé"/>
            <w:enabled/>
            <w:calcOnExit w:val="0"/>
            <w:helpText w:type="text" w:val="Cocher cette case si le document est validé par le client.&#10;&#10;Cette case doit être décochée si le document a été modifié après validation et doit être validé à nouveau."/>
            <w:statusText w:type="text" w:val="Document validé par le client"/>
            <w:checkBox>
              <w:sizeAuto/>
              <w:default w:val="0"/>
              <w:checked w:val="0"/>
            </w:checkBox>
          </w:ffData>
        </w:fldChar>
      </w:r>
      <w:bookmarkStart w:id="11" w:name="EtatValidé"/>
      <w:r w:rsidR="00ED30F4">
        <w:instrText xml:space="preserve"> FORMCHECKBOX </w:instrText>
      </w:r>
      <w:r w:rsidR="00F13AE1">
        <w:fldChar w:fldCharType="separate"/>
      </w:r>
      <w:r w:rsidR="00ED30F4">
        <w:fldChar w:fldCharType="end"/>
      </w:r>
      <w:bookmarkEnd w:id="11"/>
      <w:r w:rsidR="00ED30F4">
        <w:t xml:space="preserve"> validé</w:t>
      </w:r>
    </w:p>
    <w:p w14:paraId="7CCC7589" w14:textId="31654638" w:rsidR="00474BFE" w:rsidRDefault="00474BFE" w:rsidP="0000614B">
      <w:pPr>
        <w:pStyle w:val="Cartouche"/>
      </w:pPr>
      <w:r w:rsidRPr="00860C9E">
        <w:t>Classification :</w:t>
      </w:r>
      <w:r w:rsidRPr="00860C9E">
        <w:tab/>
      </w:r>
      <w:sdt>
        <w:sdtPr>
          <w:alias w:val="Classification"/>
          <w:tag w:val="Classification"/>
          <w:id w:val="1383219949"/>
          <w:placeholder>
            <w:docPart w:val="B31D0893FF224F19AEC9764033E91B4F"/>
          </w:placeholder>
          <w:comboBox>
            <w:listItem w:displayText="1 - Public" w:value="1"/>
            <w:listItem w:displayText="2 - Interne" w:value="2"/>
            <w:listItem w:displayText="3 - Restreint" w:value="3"/>
            <w:listItem w:displayText="4 - Confidentiel" w:value="4"/>
          </w:comboBox>
        </w:sdtPr>
        <w:sdtEndPr/>
        <w:sdtContent>
          <w:r w:rsidR="00A341E0">
            <w:t>3 - Restreint</w:t>
          </w:r>
        </w:sdtContent>
      </w:sdt>
    </w:p>
    <w:p w14:paraId="64944FB5" w14:textId="77777777" w:rsidR="00C96E56" w:rsidRPr="00C96E56" w:rsidRDefault="00C96E56" w:rsidP="0000614B">
      <w:pPr>
        <w:pStyle w:val="Cartouche"/>
      </w:pPr>
      <w:r w:rsidRPr="00C96E56">
        <w:t>Diffusion :</w:t>
      </w:r>
    </w:p>
    <w:p w14:paraId="28C2C0E6" w14:textId="640C6690" w:rsidR="00C96E56" w:rsidRPr="00C96E56" w:rsidRDefault="00C96E56" w:rsidP="0000614B">
      <w:pPr>
        <w:pStyle w:val="Cartouchecheckbox"/>
        <w:jc w:val="both"/>
      </w:pPr>
      <w:r w:rsidRPr="00C96E56">
        <w:fldChar w:fldCharType="begin">
          <w:ffData>
            <w:name w:val="DiffusionLibre"/>
            <w:enabled w:val="0"/>
            <w:calcOnExit w:val="0"/>
            <w:checkBox>
              <w:size w:val="16"/>
              <w:default w:val="0"/>
              <w:checked w:val="0"/>
            </w:checkBox>
          </w:ffData>
        </w:fldChar>
      </w:r>
      <w:bookmarkStart w:id="12" w:name="DiffusionLibre"/>
      <w:r w:rsidRPr="00C96E56">
        <w:instrText xml:space="preserve"> FORMCHECKBOX </w:instrText>
      </w:r>
      <w:r w:rsidR="00F13AE1">
        <w:fldChar w:fldCharType="separate"/>
      </w:r>
      <w:r w:rsidRPr="00C96E56">
        <w:fldChar w:fldCharType="end"/>
      </w:r>
      <w:bookmarkEnd w:id="12"/>
      <w:r w:rsidRPr="00C96E56">
        <w:t xml:space="preserve"> Libre</w:t>
      </w:r>
    </w:p>
    <w:p w14:paraId="526F11D8" w14:textId="5F3A23DE" w:rsidR="00C96E56" w:rsidRPr="00C96E56" w:rsidRDefault="00C96E56" w:rsidP="0000614B">
      <w:pPr>
        <w:pStyle w:val="Cartouchecheckbox"/>
        <w:jc w:val="both"/>
      </w:pPr>
      <w:r w:rsidRPr="00C96E56">
        <w:fldChar w:fldCharType="begin">
          <w:ffData>
            <w:name w:val="DiffusionInterne"/>
            <w:enabled w:val="0"/>
            <w:calcOnExit w:val="0"/>
            <w:checkBox>
              <w:size w:val="16"/>
              <w:default w:val="0"/>
              <w:checked w:val="0"/>
            </w:checkBox>
          </w:ffData>
        </w:fldChar>
      </w:r>
      <w:bookmarkStart w:id="13" w:name="DiffusionInterne"/>
      <w:r w:rsidRPr="00C96E56">
        <w:instrText xml:space="preserve"> FORMCHECKBOX </w:instrText>
      </w:r>
      <w:r w:rsidR="00F13AE1">
        <w:fldChar w:fldCharType="separate"/>
      </w:r>
      <w:r w:rsidRPr="00C96E56">
        <w:fldChar w:fldCharType="end"/>
      </w:r>
      <w:bookmarkEnd w:id="13"/>
      <w:r w:rsidRPr="00C96E56">
        <w:t xml:space="preserve"> Interne</w:t>
      </w:r>
    </w:p>
    <w:p w14:paraId="0A0C6097" w14:textId="221E5F15" w:rsidR="00C96E56" w:rsidRPr="00C96E56" w:rsidRDefault="00C96E56" w:rsidP="0000614B">
      <w:pPr>
        <w:pStyle w:val="Cartouchecheckbox"/>
        <w:jc w:val="both"/>
      </w:pPr>
      <w:r w:rsidRPr="00C96E56">
        <w:fldChar w:fldCharType="begin">
          <w:ffData>
            <w:name w:val="DiffusionContrôlée"/>
            <w:enabled w:val="0"/>
            <w:calcOnExit w:val="0"/>
            <w:checkBox>
              <w:size w:val="16"/>
              <w:default w:val="0"/>
              <w:checked/>
            </w:checkBox>
          </w:ffData>
        </w:fldChar>
      </w:r>
      <w:bookmarkStart w:id="14" w:name="DiffusionContrôlée"/>
      <w:r w:rsidRPr="00C96E56">
        <w:instrText xml:space="preserve"> FORMCHECKBOX </w:instrText>
      </w:r>
      <w:r w:rsidR="00F13AE1">
        <w:fldChar w:fldCharType="separate"/>
      </w:r>
      <w:r w:rsidRPr="00C96E56">
        <w:fldChar w:fldCharType="end"/>
      </w:r>
      <w:bookmarkEnd w:id="14"/>
      <w:r w:rsidRPr="00C96E56">
        <w:t xml:space="preserve"> Contrôlée : … (Préciser BU, Client…)</w:t>
      </w:r>
    </w:p>
    <w:p w14:paraId="17E24185" w14:textId="77777777" w:rsidR="00C96E56" w:rsidRPr="00C96E56" w:rsidRDefault="00C96E56" w:rsidP="0000614B">
      <w:pPr>
        <w:pStyle w:val="Cartouchenote"/>
      </w:pPr>
      <w:r w:rsidRPr="00C96E56">
        <w:t>(1) Date d’approbation (cf. circuit de validation interne).</w:t>
      </w:r>
    </w:p>
    <w:p w14:paraId="5DF85BCA" w14:textId="77777777" w:rsidR="00C96E56" w:rsidRDefault="00C96E56" w:rsidP="0000614B">
      <w:pPr>
        <w:pStyle w:val="Cartouchecheckbox"/>
        <w:jc w:val="both"/>
      </w:pPr>
      <w:r w:rsidRPr="005B7756">
        <w:rPr>
          <w:noProof/>
        </w:rPr>
        <mc:AlternateContent>
          <mc:Choice Requires="wps">
            <w:drawing>
              <wp:anchor distT="45720" distB="45720" distL="114300" distR="114300" simplePos="0" relativeHeight="251659264" behindDoc="0" locked="1" layoutInCell="1" allowOverlap="1" wp14:anchorId="787640F5" wp14:editId="6BA6E645">
                <wp:simplePos x="0" y="0"/>
                <wp:positionH relativeFrom="margin">
                  <wp:posOffset>3726815</wp:posOffset>
                </wp:positionH>
                <wp:positionV relativeFrom="bottomMargin">
                  <wp:posOffset>9525</wp:posOffset>
                </wp:positionV>
                <wp:extent cx="2484120" cy="775970"/>
                <wp:effectExtent l="0" t="0" r="0" b="508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775970"/>
                        </a:xfrm>
                        <a:prstGeom prst="rect">
                          <a:avLst/>
                        </a:prstGeom>
                        <a:noFill/>
                        <a:ln w="9525">
                          <a:noFill/>
                          <a:miter lim="800000"/>
                          <a:headEnd/>
                          <a:tailEnd/>
                        </a:ln>
                      </wps:spPr>
                      <wps:txbx>
                        <w:txbxContent>
                          <w:p w14:paraId="42009922" w14:textId="77777777" w:rsidR="008D21A1" w:rsidRPr="00FF1D06" w:rsidRDefault="008D21A1" w:rsidP="008D21A1">
                            <w:pPr>
                              <w:pStyle w:val="Nameofoffice"/>
                            </w:pPr>
                            <w:proofErr w:type="spellStart"/>
                            <w:r w:rsidRPr="00950CE4">
                              <w:t>Coexya</w:t>
                            </w:r>
                            <w:proofErr w:type="spellEnd"/>
                          </w:p>
                          <w:p w14:paraId="2BFF835F" w14:textId="77777777" w:rsidR="008D21A1" w:rsidRPr="00FF1D06" w:rsidRDefault="008D21A1" w:rsidP="008D21A1">
                            <w:pPr>
                              <w:pStyle w:val="AddressofOffice"/>
                            </w:pPr>
                            <w:r w:rsidRPr="00FF1D06">
                              <w:t xml:space="preserve">9 avenue Charles de Gaulle </w:t>
                            </w:r>
                          </w:p>
                          <w:p w14:paraId="045F9B12" w14:textId="77777777" w:rsidR="008D21A1" w:rsidRPr="00FF1D06" w:rsidRDefault="008D21A1" w:rsidP="008D21A1">
                            <w:pPr>
                              <w:pStyle w:val="AddressofOffice"/>
                            </w:pPr>
                            <w:r w:rsidRPr="00FF1D06">
                              <w:t>69370 Saint-Didier-au-Mont-d’Or</w:t>
                            </w:r>
                          </w:p>
                          <w:p w14:paraId="62CCC6EC" w14:textId="77777777" w:rsidR="00C96E56" w:rsidRPr="00FF1D06" w:rsidRDefault="008D21A1" w:rsidP="008D21A1">
                            <w:pPr>
                              <w:pStyle w:val="AddressofOffice"/>
                            </w:pPr>
                            <w:r w:rsidRPr="00FF1D06">
                              <w:t>France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7640F5" id="_x0000_t202" coordsize="21600,21600" o:spt="202" path="m,l,21600r21600,l21600,xe">
                <v:stroke joinstyle="miter"/>
                <v:path gradientshapeok="t" o:connecttype="rect"/>
              </v:shapetype>
              <v:shape id="Zone de texte 2" o:spid="_x0000_s1026" type="#_x0000_t202" style="position:absolute;left:0;text-align:left;margin-left:293.45pt;margin-top:.75pt;width:195.6pt;height:61.1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bottom-margin-area;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" filled="f" stroked="f">
                <v:textbox style="mso-fit-shape-to-text:t">
                  <w:txbxContent>
                    <w:p w14:paraId="42009922" w14:textId="77777777" w:rsidR="008D21A1" w:rsidRPr="00FF1D06" w:rsidRDefault="008D21A1" w:rsidP="008D21A1">
                      <w:pPr>
                        <w:pStyle w:val="Nameofoffice"/>
                      </w:pPr>
                      <w:proofErr w:type="spellStart"/>
                      <w:r w:rsidRPr="00950CE4">
                        <w:t>Coexya</w:t>
                      </w:r>
                      <w:proofErr w:type="spellEnd"/>
                    </w:p>
                    <w:p w14:paraId="2BFF835F" w14:textId="77777777" w:rsidR="008D21A1" w:rsidRPr="00FF1D06" w:rsidRDefault="008D21A1" w:rsidP="008D21A1">
                      <w:pPr>
                        <w:pStyle w:val="AddressofOffice"/>
                      </w:pPr>
                      <w:r w:rsidRPr="00FF1D06">
                        <w:t xml:space="preserve">9 avenue Charles de Gaulle </w:t>
                      </w:r>
                    </w:p>
                    <w:p w14:paraId="045F9B12" w14:textId="77777777" w:rsidR="008D21A1" w:rsidRPr="00FF1D06" w:rsidRDefault="008D21A1" w:rsidP="008D21A1">
                      <w:pPr>
                        <w:pStyle w:val="AddressofOffice"/>
                      </w:pPr>
                      <w:r w:rsidRPr="00FF1D06">
                        <w:t>69370 Saint-Didier-au-Mont-d’Or</w:t>
                      </w:r>
                    </w:p>
                    <w:p w14:paraId="62CCC6EC" w14:textId="77777777" w:rsidR="00C96E56" w:rsidRPr="00FF1D06" w:rsidRDefault="008D21A1" w:rsidP="008D21A1">
                      <w:pPr>
                        <w:pStyle w:val="AddressofOffice"/>
                      </w:pPr>
                      <w:r w:rsidRPr="00FF1D06">
                        <w:t>France</w:t>
                      </w:r>
                    </w:p>
                  </w:txbxContent>
                </v:textbox>
                <w10:wrap anchorx="margin" anchory="margin"/>
                <w10:anchorlock/>
              </v:shape>
            </w:pict>
          </mc:Fallback>
        </mc:AlternateContent>
      </w:r>
      <w:r>
        <w:br w:type="page"/>
      </w:r>
    </w:p>
    <w:p w14:paraId="1BE6315F" w14:textId="77777777" w:rsidR="00DB4F1E" w:rsidRPr="0087068F" w:rsidRDefault="00DB4F1E" w:rsidP="0000614B">
      <w:pPr>
        <w:pStyle w:val="TitleNoTOC"/>
        <w:jc w:val="both"/>
      </w:pPr>
      <w:r w:rsidRPr="0087068F">
        <w:lastRenderedPageBreak/>
        <w:t>CIRCUIT DE VALIDATION</w:t>
      </w:r>
    </w:p>
    <w:tbl>
      <w:tblPr>
        <w:tblW w:w="9809" w:type="dxa"/>
        <w:tblInd w:w="8" w:type="dxa"/>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Layout w:type="fixed"/>
        <w:tblCellMar>
          <w:left w:w="0" w:type="dxa"/>
          <w:right w:w="0" w:type="dxa"/>
        </w:tblCellMar>
        <w:tblLook w:val="0000" w:firstRow="0" w:lastRow="0" w:firstColumn="0" w:lastColumn="0" w:noHBand="0" w:noVBand="0"/>
      </w:tblPr>
      <w:tblGrid>
        <w:gridCol w:w="993"/>
        <w:gridCol w:w="1162"/>
        <w:gridCol w:w="964"/>
        <w:gridCol w:w="992"/>
        <w:gridCol w:w="1105"/>
        <w:gridCol w:w="1021"/>
        <w:gridCol w:w="709"/>
        <w:gridCol w:w="1106"/>
        <w:gridCol w:w="899"/>
        <w:gridCol w:w="851"/>
        <w:gridCol w:w="7"/>
      </w:tblGrid>
      <w:tr w:rsidR="00456A0D" w:rsidRPr="00456A0D" w14:paraId="3622B9E7" w14:textId="77777777" w:rsidTr="00D14180">
        <w:trPr>
          <w:cantSplit/>
        </w:trPr>
        <w:tc>
          <w:tcPr>
            <w:tcW w:w="993" w:type="dxa"/>
            <w:tcBorders>
              <w:bottom w:val="nil"/>
            </w:tcBorders>
            <w:shd w:val="clear" w:color="auto" w:fill="D9D9D9"/>
          </w:tcPr>
          <w:p w14:paraId="170408AC"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Version</w:t>
            </w:r>
          </w:p>
        </w:tc>
        <w:tc>
          <w:tcPr>
            <w:tcW w:w="3118" w:type="dxa"/>
            <w:gridSpan w:val="3"/>
            <w:shd w:val="clear" w:color="auto" w:fill="D9D9D9"/>
          </w:tcPr>
          <w:p w14:paraId="10CD6F73"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Rédaction</w:t>
            </w:r>
          </w:p>
        </w:tc>
        <w:tc>
          <w:tcPr>
            <w:tcW w:w="2835" w:type="dxa"/>
            <w:gridSpan w:val="3"/>
            <w:shd w:val="clear" w:color="auto" w:fill="D9D9D9"/>
          </w:tcPr>
          <w:p w14:paraId="343954C3"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Vérification</w:t>
            </w:r>
          </w:p>
        </w:tc>
        <w:tc>
          <w:tcPr>
            <w:tcW w:w="2863" w:type="dxa"/>
            <w:gridSpan w:val="4"/>
            <w:shd w:val="clear" w:color="auto" w:fill="D9D9D9"/>
          </w:tcPr>
          <w:p w14:paraId="16758958"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Approbation</w:t>
            </w:r>
          </w:p>
        </w:tc>
      </w:tr>
      <w:tr w:rsidR="00456A0D" w:rsidRPr="00456A0D" w14:paraId="7C1D9058" w14:textId="77777777" w:rsidTr="00D14180">
        <w:trPr>
          <w:gridAfter w:val="1"/>
          <w:wAfter w:w="7" w:type="dxa"/>
          <w:cantSplit/>
        </w:trPr>
        <w:tc>
          <w:tcPr>
            <w:tcW w:w="993" w:type="dxa"/>
            <w:tcBorders>
              <w:top w:val="nil"/>
            </w:tcBorders>
            <w:shd w:val="clear" w:color="auto" w:fill="D9D9D9"/>
          </w:tcPr>
          <w:p w14:paraId="6D42B0F3" w14:textId="77777777" w:rsidR="00456A0D" w:rsidRPr="00456A0D" w:rsidRDefault="00456A0D" w:rsidP="0000614B">
            <w:pPr>
              <w:pStyle w:val="Figure"/>
              <w:jc w:val="both"/>
              <w:rPr>
                <w:rFonts w:eastAsia="Times New Roman" w:cs="Times New Roman"/>
                <w:color w:val="118AB2" w:themeColor="accent1"/>
              </w:rPr>
            </w:pPr>
          </w:p>
        </w:tc>
        <w:tc>
          <w:tcPr>
            <w:tcW w:w="1162" w:type="dxa"/>
            <w:shd w:val="clear" w:color="auto" w:fill="D9D9D9"/>
          </w:tcPr>
          <w:p w14:paraId="328B58E8"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Nom</w:t>
            </w:r>
          </w:p>
        </w:tc>
        <w:tc>
          <w:tcPr>
            <w:tcW w:w="964" w:type="dxa"/>
            <w:shd w:val="clear" w:color="auto" w:fill="D9D9D9"/>
          </w:tcPr>
          <w:p w14:paraId="26DE9539"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Date</w:t>
            </w:r>
          </w:p>
        </w:tc>
        <w:tc>
          <w:tcPr>
            <w:tcW w:w="992" w:type="dxa"/>
            <w:shd w:val="clear" w:color="auto" w:fill="D9D9D9"/>
          </w:tcPr>
          <w:p w14:paraId="440F767C"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Visa</w:t>
            </w:r>
          </w:p>
        </w:tc>
        <w:tc>
          <w:tcPr>
            <w:tcW w:w="1105" w:type="dxa"/>
            <w:shd w:val="clear" w:color="auto" w:fill="D9D9D9"/>
          </w:tcPr>
          <w:p w14:paraId="20415787"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Nom</w:t>
            </w:r>
          </w:p>
        </w:tc>
        <w:tc>
          <w:tcPr>
            <w:tcW w:w="1021" w:type="dxa"/>
            <w:shd w:val="clear" w:color="auto" w:fill="D9D9D9"/>
          </w:tcPr>
          <w:p w14:paraId="05C79FC7"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Date</w:t>
            </w:r>
          </w:p>
        </w:tc>
        <w:tc>
          <w:tcPr>
            <w:tcW w:w="709" w:type="dxa"/>
            <w:shd w:val="clear" w:color="auto" w:fill="D9D9D9"/>
          </w:tcPr>
          <w:p w14:paraId="56493E94"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Visa</w:t>
            </w:r>
          </w:p>
        </w:tc>
        <w:tc>
          <w:tcPr>
            <w:tcW w:w="1106" w:type="dxa"/>
            <w:shd w:val="clear" w:color="auto" w:fill="D9D9D9"/>
          </w:tcPr>
          <w:p w14:paraId="52F290D3"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Nom</w:t>
            </w:r>
          </w:p>
        </w:tc>
        <w:tc>
          <w:tcPr>
            <w:tcW w:w="899" w:type="dxa"/>
            <w:shd w:val="clear" w:color="auto" w:fill="D9D9D9"/>
          </w:tcPr>
          <w:p w14:paraId="3EAADF6B"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Date</w:t>
            </w:r>
          </w:p>
        </w:tc>
        <w:tc>
          <w:tcPr>
            <w:tcW w:w="851" w:type="dxa"/>
            <w:shd w:val="clear" w:color="auto" w:fill="D9D9D9"/>
          </w:tcPr>
          <w:p w14:paraId="3C49F3DF"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Visa</w:t>
            </w:r>
          </w:p>
        </w:tc>
      </w:tr>
      <w:tr w:rsidR="00D14180" w:rsidRPr="00456A0D" w14:paraId="6D9D3FD8" w14:textId="77777777" w:rsidTr="00D14180">
        <w:trPr>
          <w:gridAfter w:val="1"/>
          <w:wAfter w:w="7" w:type="dxa"/>
          <w:cantSplit/>
        </w:trPr>
        <w:tc>
          <w:tcPr>
            <w:tcW w:w="993" w:type="dxa"/>
            <w:shd w:val="clear" w:color="auto" w:fill="F2F2F2"/>
          </w:tcPr>
          <w:p w14:paraId="1537741C" w14:textId="214FEAA9" w:rsidR="00D14180" w:rsidRPr="00456A0D" w:rsidRDefault="00A341E0" w:rsidP="0000614B">
            <w:pPr>
              <w:pStyle w:val="Figure"/>
              <w:jc w:val="both"/>
              <w:rPr>
                <w:rFonts w:eastAsia="Times New Roman" w:cs="Times New Roman"/>
                <w:color w:val="118AB2" w:themeColor="accent1"/>
              </w:rPr>
            </w:pPr>
            <w:r>
              <w:rPr>
                <w:rFonts w:eastAsia="Times New Roman" w:cs="Times New Roman"/>
                <w:color w:val="118AB2" w:themeColor="accent1"/>
              </w:rPr>
              <w:t>1.0</w:t>
            </w:r>
          </w:p>
        </w:tc>
        <w:tc>
          <w:tcPr>
            <w:tcW w:w="1162" w:type="dxa"/>
          </w:tcPr>
          <w:p w14:paraId="0B6E1EA2" w14:textId="11EA29B1" w:rsidR="00D14180" w:rsidRPr="00456A0D" w:rsidRDefault="00A341E0" w:rsidP="0000614B">
            <w:pPr>
              <w:pStyle w:val="Figure"/>
              <w:jc w:val="both"/>
              <w:rPr>
                <w:rFonts w:eastAsia="Times New Roman" w:cs="Times New Roman"/>
                <w:color w:val="118AB2" w:themeColor="accent1"/>
              </w:rPr>
            </w:pPr>
            <w:r>
              <w:rPr>
                <w:rFonts w:eastAsia="Times New Roman" w:cs="Times New Roman"/>
                <w:color w:val="118AB2" w:themeColor="accent1"/>
              </w:rPr>
              <w:t>Kevin GROSJEAN</w:t>
            </w:r>
          </w:p>
        </w:tc>
        <w:tc>
          <w:tcPr>
            <w:tcW w:w="964" w:type="dxa"/>
          </w:tcPr>
          <w:p w14:paraId="1A99D2C5" w14:textId="5F4E2C0A" w:rsidR="00D14180" w:rsidRPr="00456A0D" w:rsidRDefault="00A341E0" w:rsidP="0000614B">
            <w:pPr>
              <w:pStyle w:val="Figure"/>
              <w:jc w:val="both"/>
              <w:rPr>
                <w:rFonts w:eastAsia="Times New Roman" w:cs="Times New Roman"/>
                <w:color w:val="118AB2" w:themeColor="accent1"/>
              </w:rPr>
            </w:pPr>
            <w:r>
              <w:rPr>
                <w:rFonts w:eastAsia="Times New Roman" w:cs="Times New Roman"/>
                <w:color w:val="118AB2" w:themeColor="accent1"/>
              </w:rPr>
              <w:t>29/06/2023</w:t>
            </w:r>
          </w:p>
        </w:tc>
        <w:tc>
          <w:tcPr>
            <w:tcW w:w="992" w:type="dxa"/>
          </w:tcPr>
          <w:p w14:paraId="1A377F99" w14:textId="00A6942B" w:rsidR="00D14180" w:rsidRPr="00456A0D" w:rsidRDefault="00512964" w:rsidP="0000614B">
            <w:pPr>
              <w:pStyle w:val="Figure"/>
              <w:jc w:val="both"/>
              <w:rPr>
                <w:rFonts w:eastAsia="Times New Roman" w:cs="Times New Roman"/>
                <w:color w:val="118AB2" w:themeColor="accent1"/>
              </w:rPr>
            </w:pPr>
            <w:r>
              <w:rPr>
                <w:rFonts w:eastAsia="Times New Roman" w:cs="Times New Roman"/>
                <w:color w:val="118AB2" w:themeColor="accent1"/>
              </w:rPr>
              <w:t>KGN</w:t>
            </w:r>
          </w:p>
        </w:tc>
        <w:tc>
          <w:tcPr>
            <w:tcW w:w="1105" w:type="dxa"/>
          </w:tcPr>
          <w:p w14:paraId="5E26D49E" w14:textId="54FC5313" w:rsidR="00D14180" w:rsidRPr="00456A0D" w:rsidRDefault="00A341E0" w:rsidP="0000614B">
            <w:pPr>
              <w:pStyle w:val="Figure"/>
              <w:jc w:val="both"/>
              <w:rPr>
                <w:rFonts w:eastAsia="Times New Roman" w:cs="Times New Roman"/>
                <w:color w:val="118AB2" w:themeColor="accent1"/>
              </w:rPr>
            </w:pPr>
            <w:r>
              <w:rPr>
                <w:rFonts w:eastAsia="Times New Roman" w:cs="Times New Roman"/>
                <w:color w:val="118AB2" w:themeColor="accent1"/>
              </w:rPr>
              <w:t>Yilei PAN</w:t>
            </w:r>
          </w:p>
        </w:tc>
        <w:tc>
          <w:tcPr>
            <w:tcW w:w="1021" w:type="dxa"/>
          </w:tcPr>
          <w:p w14:paraId="12B7888B" w14:textId="619E4F1B" w:rsidR="00D14180" w:rsidRPr="00456A0D" w:rsidRDefault="00E44E69" w:rsidP="0000614B">
            <w:pPr>
              <w:pStyle w:val="Figure"/>
              <w:jc w:val="both"/>
              <w:rPr>
                <w:rFonts w:eastAsia="Times New Roman" w:cs="Times New Roman"/>
                <w:color w:val="118AB2" w:themeColor="accent1"/>
              </w:rPr>
            </w:pPr>
            <w:r>
              <w:rPr>
                <w:rFonts w:eastAsia="Times New Roman" w:cs="Times New Roman"/>
                <w:color w:val="118AB2" w:themeColor="accent1"/>
              </w:rPr>
              <w:t>03/07/2023</w:t>
            </w:r>
          </w:p>
        </w:tc>
        <w:tc>
          <w:tcPr>
            <w:tcW w:w="709" w:type="dxa"/>
          </w:tcPr>
          <w:p w14:paraId="25FDF97D" w14:textId="4A29F9AF" w:rsidR="00D14180" w:rsidRPr="00456A0D" w:rsidRDefault="00512964" w:rsidP="0000614B">
            <w:pPr>
              <w:pStyle w:val="Figure"/>
              <w:jc w:val="both"/>
              <w:rPr>
                <w:rFonts w:eastAsia="Times New Roman" w:cs="Times New Roman"/>
                <w:color w:val="118AB2" w:themeColor="accent1"/>
              </w:rPr>
            </w:pPr>
            <w:r>
              <w:rPr>
                <w:rFonts w:eastAsia="Times New Roman" w:cs="Times New Roman"/>
                <w:color w:val="118AB2" w:themeColor="accent1"/>
              </w:rPr>
              <w:t>YPN</w:t>
            </w:r>
          </w:p>
        </w:tc>
        <w:tc>
          <w:tcPr>
            <w:tcW w:w="1106" w:type="dxa"/>
          </w:tcPr>
          <w:p w14:paraId="1B5904B5" w14:textId="6F0BD8C4" w:rsidR="00D14180" w:rsidRPr="00456A0D" w:rsidRDefault="00A341E0" w:rsidP="0000614B">
            <w:pPr>
              <w:pStyle w:val="Figure"/>
              <w:jc w:val="both"/>
              <w:rPr>
                <w:rFonts w:eastAsia="Times New Roman" w:cs="Times New Roman"/>
                <w:color w:val="118AB2" w:themeColor="accent1"/>
              </w:rPr>
            </w:pPr>
            <w:r>
              <w:rPr>
                <w:rFonts w:eastAsia="Times New Roman" w:cs="Times New Roman"/>
                <w:color w:val="118AB2" w:themeColor="accent1"/>
              </w:rPr>
              <w:t>Carmen INDRECAN</w:t>
            </w:r>
          </w:p>
        </w:tc>
        <w:tc>
          <w:tcPr>
            <w:tcW w:w="899" w:type="dxa"/>
          </w:tcPr>
          <w:p w14:paraId="4116547E" w14:textId="1406CC9E" w:rsidR="00D14180" w:rsidRPr="00456A0D" w:rsidRDefault="00F608AE" w:rsidP="0000614B">
            <w:pPr>
              <w:pStyle w:val="Figure"/>
              <w:jc w:val="both"/>
              <w:rPr>
                <w:rFonts w:eastAsia="Times New Roman" w:cs="Times New Roman"/>
                <w:color w:val="118AB2" w:themeColor="accent1"/>
              </w:rPr>
            </w:pPr>
            <w:r>
              <w:rPr>
                <w:rFonts w:eastAsia="Times New Roman" w:cs="Times New Roman"/>
                <w:color w:val="118AB2" w:themeColor="accent1"/>
              </w:rPr>
              <w:t>03/07/2023</w:t>
            </w:r>
          </w:p>
        </w:tc>
        <w:tc>
          <w:tcPr>
            <w:tcW w:w="851" w:type="dxa"/>
          </w:tcPr>
          <w:p w14:paraId="10B43D38" w14:textId="722293BE" w:rsidR="00D14180" w:rsidRPr="00456A0D" w:rsidRDefault="00C15480" w:rsidP="0000614B">
            <w:pPr>
              <w:pStyle w:val="Figure"/>
              <w:jc w:val="both"/>
              <w:rPr>
                <w:rFonts w:eastAsia="Times New Roman" w:cs="Times New Roman"/>
                <w:color w:val="118AB2" w:themeColor="accent1"/>
              </w:rPr>
            </w:pPr>
            <w:r>
              <w:rPr>
                <w:rFonts w:eastAsia="Times New Roman" w:cs="Times New Roman"/>
                <w:color w:val="118AB2" w:themeColor="accent1"/>
              </w:rPr>
              <w:t>CIN</w:t>
            </w:r>
          </w:p>
        </w:tc>
      </w:tr>
    </w:tbl>
    <w:p w14:paraId="44A72BA4" w14:textId="5A9D8E9A" w:rsidR="00456A0D" w:rsidRPr="00456A0D" w:rsidRDefault="00456A0D" w:rsidP="0000614B">
      <w:pPr>
        <w:pStyle w:val="Figure"/>
        <w:jc w:val="both"/>
        <w:rPr>
          <w:rFonts w:eastAsia="Times New Roman" w:cs="Times New Roman"/>
          <w:color w:val="118AB2" w:themeColor="accent1"/>
        </w:rPr>
      </w:pPr>
      <w:bookmarkStart w:id="15" w:name="_Toc352345690"/>
      <w:bookmarkStart w:id="16" w:name="_Toc138937625"/>
      <w:bookmarkStart w:id="17" w:name="_Toc139287062"/>
      <w:r w:rsidRPr="00456A0D">
        <w:rPr>
          <w:rFonts w:eastAsia="Times New Roman" w:cs="Times New Roman"/>
          <w:color w:val="118AB2" w:themeColor="accent1"/>
        </w:rPr>
        <w:t xml:space="preserve">Figure </w:t>
      </w:r>
      <w:r w:rsidRPr="00456A0D">
        <w:rPr>
          <w:rFonts w:eastAsia="Times New Roman" w:cs="Times New Roman"/>
          <w:color w:val="118AB2" w:themeColor="accent1"/>
        </w:rPr>
        <w:fldChar w:fldCharType="begin"/>
      </w:r>
      <w:r w:rsidRPr="00456A0D">
        <w:rPr>
          <w:rFonts w:eastAsia="Times New Roman" w:cs="Times New Roman"/>
          <w:color w:val="118AB2" w:themeColor="accent1"/>
        </w:rPr>
        <w:instrText xml:space="preserve"> SEQ Figure \* ARABIC </w:instrText>
      </w:r>
      <w:r w:rsidRPr="00456A0D">
        <w:rPr>
          <w:rFonts w:eastAsia="Times New Roman" w:cs="Times New Roman"/>
          <w:color w:val="118AB2" w:themeColor="accent1"/>
        </w:rPr>
        <w:fldChar w:fldCharType="separate"/>
      </w:r>
      <w:r w:rsidR="00EA6F1F">
        <w:rPr>
          <w:rFonts w:eastAsia="Times New Roman" w:cs="Times New Roman"/>
          <w:noProof/>
          <w:color w:val="118AB2" w:themeColor="accent1"/>
        </w:rPr>
        <w:t>1</w:t>
      </w:r>
      <w:r w:rsidRPr="00456A0D">
        <w:rPr>
          <w:rFonts w:eastAsia="Times New Roman" w:cs="Times New Roman"/>
          <w:color w:val="118AB2" w:themeColor="accent1"/>
        </w:rPr>
        <w:fldChar w:fldCharType="end"/>
      </w:r>
      <w:r w:rsidRPr="00456A0D">
        <w:rPr>
          <w:rFonts w:eastAsia="Times New Roman" w:cs="Times New Roman"/>
          <w:color w:val="118AB2" w:themeColor="accent1"/>
        </w:rPr>
        <w:t xml:space="preserve"> – Circuit de validation</w:t>
      </w:r>
      <w:bookmarkEnd w:id="15"/>
      <w:bookmarkEnd w:id="16"/>
      <w:bookmarkEnd w:id="17"/>
    </w:p>
    <w:p w14:paraId="5C421B40" w14:textId="77777777" w:rsidR="00456A0D" w:rsidRPr="00456A0D" w:rsidRDefault="00456A0D" w:rsidP="0000614B">
      <w:pPr>
        <w:pStyle w:val="Figure"/>
        <w:jc w:val="both"/>
        <w:rPr>
          <w:rFonts w:eastAsia="Times New Roman" w:cs="Times New Roman"/>
          <w:color w:val="118AB2" w:themeColor="accent1"/>
        </w:rPr>
      </w:pPr>
    </w:p>
    <w:p w14:paraId="6F1C5CEF" w14:textId="77777777" w:rsidR="00456A0D" w:rsidRPr="00456A0D" w:rsidRDefault="00456A0D" w:rsidP="0000614B">
      <w:pPr>
        <w:pStyle w:val="TitleNoTOC"/>
        <w:jc w:val="both"/>
        <w:rPr>
          <w:rFonts w:eastAsia="Times New Roman" w:cs="Times New Roman"/>
          <w:bCs w:val="0"/>
        </w:rPr>
      </w:pPr>
      <w:r w:rsidRPr="00DA3BF5">
        <w:t>HISTORIQUE</w:t>
      </w:r>
      <w:r w:rsidRPr="00456A0D">
        <w:rPr>
          <w:rFonts w:eastAsia="Times New Roman" w:cs="Times New Roman"/>
        </w:rPr>
        <w:t xml:space="preserve"> DES EVOLUTIONS</w:t>
      </w:r>
    </w:p>
    <w:tbl>
      <w:tblPr>
        <w:tblW w:w="9781" w:type="dxa"/>
        <w:tblInd w:w="8" w:type="dxa"/>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Layout w:type="fixed"/>
        <w:tblCellMar>
          <w:left w:w="0" w:type="dxa"/>
          <w:right w:w="0" w:type="dxa"/>
        </w:tblCellMar>
        <w:tblLook w:val="0000" w:firstRow="0" w:lastRow="0" w:firstColumn="0" w:lastColumn="0" w:noHBand="0" w:noVBand="0"/>
      </w:tblPr>
      <w:tblGrid>
        <w:gridCol w:w="993"/>
        <w:gridCol w:w="8788"/>
      </w:tblGrid>
      <w:tr w:rsidR="00456A0D" w:rsidRPr="00456A0D" w14:paraId="50B8316E" w14:textId="77777777" w:rsidTr="00804528">
        <w:trPr>
          <w:cantSplit/>
        </w:trPr>
        <w:tc>
          <w:tcPr>
            <w:tcW w:w="993" w:type="dxa"/>
            <w:shd w:val="clear" w:color="auto" w:fill="D9D9D9"/>
          </w:tcPr>
          <w:p w14:paraId="2E26323D"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Version</w:t>
            </w:r>
          </w:p>
        </w:tc>
        <w:tc>
          <w:tcPr>
            <w:tcW w:w="8788" w:type="dxa"/>
            <w:shd w:val="clear" w:color="auto" w:fill="D9D9D9"/>
          </w:tcPr>
          <w:p w14:paraId="0A6219EB"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Objet de la version</w:t>
            </w:r>
          </w:p>
          <w:p w14:paraId="7088F1FC" w14:textId="77777777" w:rsidR="00456A0D" w:rsidRPr="00456A0D" w:rsidRDefault="00456A0D" w:rsidP="0000614B">
            <w:pPr>
              <w:pStyle w:val="Figure"/>
              <w:jc w:val="both"/>
              <w:rPr>
                <w:rFonts w:eastAsia="Times New Roman" w:cs="Times New Roman"/>
                <w:color w:val="118AB2" w:themeColor="accent1"/>
              </w:rPr>
            </w:pPr>
            <w:r w:rsidRPr="00456A0D">
              <w:rPr>
                <w:rFonts w:eastAsia="Times New Roman" w:cs="Times New Roman"/>
                <w:color w:val="118AB2" w:themeColor="accent1"/>
              </w:rPr>
              <w:t>(</w:t>
            </w:r>
            <w:proofErr w:type="gramStart"/>
            <w:r w:rsidRPr="00456A0D">
              <w:rPr>
                <w:rFonts w:eastAsia="Times New Roman" w:cs="Times New Roman"/>
                <w:color w:val="118AB2" w:themeColor="accent1"/>
              </w:rPr>
              <w:t>citer</w:t>
            </w:r>
            <w:proofErr w:type="gramEnd"/>
            <w:r w:rsidRPr="00456A0D">
              <w:rPr>
                <w:rFonts w:eastAsia="Times New Roman" w:cs="Times New Roman"/>
                <w:color w:val="118AB2" w:themeColor="accent1"/>
              </w:rPr>
              <w:t xml:space="preserve"> les fiches de revue de document prises en compte)</w:t>
            </w:r>
          </w:p>
        </w:tc>
      </w:tr>
      <w:tr w:rsidR="00456A0D" w:rsidRPr="00456A0D" w14:paraId="02C8447D" w14:textId="77777777" w:rsidTr="00804528">
        <w:trPr>
          <w:cantSplit/>
        </w:trPr>
        <w:tc>
          <w:tcPr>
            <w:tcW w:w="993" w:type="dxa"/>
            <w:shd w:val="clear" w:color="auto" w:fill="F2F2F2"/>
          </w:tcPr>
          <w:p w14:paraId="454D1D8E" w14:textId="3487C161" w:rsidR="00456A0D" w:rsidRPr="00456A0D" w:rsidRDefault="00A341E0" w:rsidP="0000614B">
            <w:pPr>
              <w:pStyle w:val="Figure"/>
              <w:jc w:val="both"/>
              <w:rPr>
                <w:rFonts w:eastAsia="Times New Roman" w:cs="Times New Roman"/>
                <w:color w:val="118AB2" w:themeColor="accent1"/>
              </w:rPr>
            </w:pPr>
            <w:r>
              <w:rPr>
                <w:rFonts w:eastAsia="Times New Roman" w:cs="Times New Roman"/>
                <w:color w:val="118AB2" w:themeColor="accent1"/>
              </w:rPr>
              <w:t>1.0</w:t>
            </w:r>
          </w:p>
        </w:tc>
        <w:tc>
          <w:tcPr>
            <w:tcW w:w="8788" w:type="dxa"/>
          </w:tcPr>
          <w:p w14:paraId="3A73AD33" w14:textId="5712688C" w:rsidR="00456A0D" w:rsidRPr="00456A0D" w:rsidRDefault="00A341E0" w:rsidP="0000614B">
            <w:pPr>
              <w:pStyle w:val="Figure"/>
              <w:jc w:val="both"/>
              <w:rPr>
                <w:rFonts w:eastAsia="Times New Roman" w:cs="Times New Roman"/>
                <w:color w:val="118AB2" w:themeColor="accent1"/>
              </w:rPr>
            </w:pPr>
            <w:r>
              <w:rPr>
                <w:rFonts w:eastAsia="Times New Roman" w:cs="Times New Roman"/>
                <w:color w:val="118AB2" w:themeColor="accent1"/>
              </w:rPr>
              <w:t>Initialisation du document</w:t>
            </w:r>
          </w:p>
        </w:tc>
      </w:tr>
    </w:tbl>
    <w:p w14:paraId="48B96387" w14:textId="50C083E8" w:rsidR="00DB4F1E" w:rsidRPr="00E84DD1" w:rsidRDefault="00DB4F1E" w:rsidP="0000614B">
      <w:pPr>
        <w:pStyle w:val="Figure"/>
        <w:jc w:val="both"/>
        <w:rPr>
          <w:rFonts w:eastAsia="Times New Roman" w:cs="Times New Roman"/>
          <w:color w:val="118AB2" w:themeColor="accent1"/>
        </w:rPr>
      </w:pPr>
      <w:bookmarkStart w:id="18" w:name="_Toc138937626"/>
      <w:bookmarkStart w:id="19" w:name="_Toc139287063"/>
      <w:r w:rsidRPr="00E84DD1">
        <w:rPr>
          <w:rFonts w:eastAsia="Times New Roman" w:cs="Times New Roman"/>
          <w:color w:val="118AB2" w:themeColor="accent1"/>
        </w:rPr>
        <w:t xml:space="preserve">Figure </w:t>
      </w:r>
      <w:r w:rsidRPr="00E84DD1">
        <w:rPr>
          <w:rFonts w:eastAsia="Times New Roman" w:cs="Times New Roman"/>
          <w:color w:val="118AB2" w:themeColor="accent1"/>
        </w:rPr>
        <w:fldChar w:fldCharType="begin"/>
      </w:r>
      <w:r w:rsidRPr="00E84DD1">
        <w:rPr>
          <w:rFonts w:eastAsia="Times New Roman" w:cs="Times New Roman"/>
          <w:color w:val="118AB2" w:themeColor="accent1"/>
        </w:rPr>
        <w:instrText xml:space="preserve"> SEQ Figure \* ARABIC </w:instrText>
      </w:r>
      <w:r w:rsidRPr="00E84DD1">
        <w:rPr>
          <w:rFonts w:eastAsia="Times New Roman" w:cs="Times New Roman"/>
          <w:color w:val="118AB2" w:themeColor="accent1"/>
        </w:rPr>
        <w:fldChar w:fldCharType="separate"/>
      </w:r>
      <w:r w:rsidR="00EA6F1F">
        <w:rPr>
          <w:rFonts w:eastAsia="Times New Roman" w:cs="Times New Roman"/>
          <w:noProof/>
          <w:color w:val="118AB2" w:themeColor="accent1"/>
        </w:rPr>
        <w:t>2</w:t>
      </w:r>
      <w:r w:rsidRPr="00E84DD1">
        <w:rPr>
          <w:rFonts w:eastAsia="Times New Roman" w:cs="Times New Roman"/>
          <w:color w:val="118AB2" w:themeColor="accent1"/>
        </w:rPr>
        <w:fldChar w:fldCharType="end"/>
      </w:r>
      <w:r w:rsidRPr="00E84DD1">
        <w:rPr>
          <w:rFonts w:eastAsia="Times New Roman" w:cs="Times New Roman"/>
          <w:color w:val="118AB2" w:themeColor="accent1"/>
        </w:rPr>
        <w:t xml:space="preserve"> – Historique des évolutions</w:t>
      </w:r>
      <w:bookmarkEnd w:id="18"/>
      <w:bookmarkEnd w:id="19"/>
    </w:p>
    <w:p w14:paraId="0B2C00A5" w14:textId="77777777" w:rsidR="00DB4F1E" w:rsidRPr="009A3990" w:rsidRDefault="00DB4F1E" w:rsidP="0000614B"/>
    <w:p w14:paraId="3221822C" w14:textId="77777777" w:rsidR="00DB4F1E" w:rsidRDefault="00DB4F1E" w:rsidP="0000614B">
      <w:pPr>
        <w:pStyle w:val="TitleNoTOC"/>
        <w:jc w:val="both"/>
      </w:pPr>
      <w:r w:rsidRPr="005725F8">
        <w:t>LISTE DE DIFFUSION</w:t>
      </w:r>
    </w:p>
    <w:tbl>
      <w:tblPr>
        <w:tblW w:w="5000" w:type="pct"/>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CellMar>
          <w:left w:w="0" w:type="dxa"/>
          <w:right w:w="0" w:type="dxa"/>
        </w:tblCellMar>
        <w:tblLook w:val="0000" w:firstRow="0" w:lastRow="0" w:firstColumn="0" w:lastColumn="0" w:noHBand="0" w:noVBand="0"/>
      </w:tblPr>
      <w:tblGrid>
        <w:gridCol w:w="2762"/>
        <w:gridCol w:w="2763"/>
        <w:gridCol w:w="2121"/>
        <w:gridCol w:w="2119"/>
      </w:tblGrid>
      <w:tr w:rsidR="00DB4F1E" w:rsidRPr="005725F8" w14:paraId="724EFC5E" w14:textId="77777777" w:rsidTr="00B749E7">
        <w:trPr>
          <w:cantSplit/>
        </w:trPr>
        <w:tc>
          <w:tcPr>
            <w:tcW w:w="1414" w:type="pct"/>
            <w:shd w:val="clear" w:color="auto" w:fill="D9D9D9"/>
            <w:vAlign w:val="center"/>
          </w:tcPr>
          <w:p w14:paraId="4A8BAFB8" w14:textId="77777777" w:rsidR="00DB4F1E" w:rsidRPr="005725F8" w:rsidRDefault="00DB4F1E" w:rsidP="0000614B">
            <w:pPr>
              <w:pStyle w:val="Tableautitre"/>
              <w:jc w:val="both"/>
            </w:pPr>
            <w:r w:rsidRPr="005725F8">
              <w:t>Destinataire</w:t>
            </w:r>
          </w:p>
        </w:tc>
        <w:tc>
          <w:tcPr>
            <w:tcW w:w="1415" w:type="pct"/>
            <w:shd w:val="clear" w:color="auto" w:fill="D9D9D9"/>
            <w:vAlign w:val="center"/>
          </w:tcPr>
          <w:p w14:paraId="6BE10899" w14:textId="77777777" w:rsidR="00DB4F1E" w:rsidRPr="005725F8" w:rsidRDefault="00DB4F1E" w:rsidP="0000614B">
            <w:pPr>
              <w:pStyle w:val="Tableautitre"/>
              <w:jc w:val="both"/>
            </w:pPr>
            <w:r w:rsidRPr="005725F8">
              <w:t>Fonction</w:t>
            </w:r>
          </w:p>
        </w:tc>
        <w:tc>
          <w:tcPr>
            <w:tcW w:w="1086" w:type="pct"/>
            <w:shd w:val="clear" w:color="auto" w:fill="D9D9D9"/>
            <w:vAlign w:val="center"/>
          </w:tcPr>
          <w:p w14:paraId="178DB958" w14:textId="3E08EA1B" w:rsidR="00DB4F1E" w:rsidRPr="005725F8" w:rsidRDefault="00DB4F1E" w:rsidP="0000614B">
            <w:pPr>
              <w:pStyle w:val="Tableautitre"/>
              <w:jc w:val="both"/>
            </w:pPr>
            <w:r w:rsidRPr="005725F8">
              <w:t>Nombre</w:t>
            </w:r>
            <w:r w:rsidR="00964DF1">
              <w:t xml:space="preserve"> </w:t>
            </w:r>
            <w:r w:rsidRPr="005725F8">
              <w:t>d’exemplaires</w:t>
            </w:r>
          </w:p>
        </w:tc>
        <w:tc>
          <w:tcPr>
            <w:tcW w:w="1085" w:type="pct"/>
            <w:shd w:val="clear" w:color="auto" w:fill="D9D9D9"/>
            <w:vAlign w:val="center"/>
          </w:tcPr>
          <w:p w14:paraId="330C1A05" w14:textId="77777777" w:rsidR="00DB4F1E" w:rsidRPr="005725F8" w:rsidRDefault="00DB4F1E" w:rsidP="0000614B">
            <w:pPr>
              <w:pStyle w:val="Tableautitre"/>
              <w:jc w:val="both"/>
            </w:pPr>
            <w:r w:rsidRPr="005725F8">
              <w:t>Support</w:t>
            </w:r>
          </w:p>
        </w:tc>
      </w:tr>
      <w:tr w:rsidR="00DB4F1E" w:rsidRPr="009A3990" w14:paraId="26646F08" w14:textId="77777777" w:rsidTr="00B749E7">
        <w:trPr>
          <w:cantSplit/>
        </w:trPr>
        <w:tc>
          <w:tcPr>
            <w:tcW w:w="1414" w:type="pct"/>
            <w:shd w:val="clear" w:color="auto" w:fill="F2F2F2"/>
          </w:tcPr>
          <w:p w14:paraId="5B349816" w14:textId="541DF49B" w:rsidR="00DB4F1E" w:rsidRPr="009A3990" w:rsidRDefault="00C15480" w:rsidP="0000614B">
            <w:pPr>
              <w:pStyle w:val="Tableaucellule"/>
              <w:jc w:val="both"/>
            </w:pPr>
            <w:r>
              <w:t>MESR</w:t>
            </w:r>
          </w:p>
        </w:tc>
        <w:tc>
          <w:tcPr>
            <w:tcW w:w="1415" w:type="pct"/>
          </w:tcPr>
          <w:p w14:paraId="0BBB5A3D" w14:textId="77777777" w:rsidR="00DB4F1E" w:rsidRPr="009A3990" w:rsidRDefault="00DB4F1E" w:rsidP="0000614B">
            <w:pPr>
              <w:pStyle w:val="Tableaucellule"/>
              <w:jc w:val="both"/>
            </w:pPr>
          </w:p>
        </w:tc>
        <w:tc>
          <w:tcPr>
            <w:tcW w:w="1086" w:type="pct"/>
          </w:tcPr>
          <w:p w14:paraId="2D818C43" w14:textId="77777777" w:rsidR="00DB4F1E" w:rsidRPr="009A3990" w:rsidRDefault="00DB4F1E" w:rsidP="0000614B">
            <w:pPr>
              <w:pStyle w:val="Tableaucellule"/>
              <w:jc w:val="both"/>
            </w:pPr>
          </w:p>
        </w:tc>
        <w:tc>
          <w:tcPr>
            <w:tcW w:w="1085" w:type="pct"/>
          </w:tcPr>
          <w:p w14:paraId="5DEE9F5C" w14:textId="595E1F16" w:rsidR="00DB4F1E" w:rsidRPr="009A3990" w:rsidRDefault="00C15480" w:rsidP="0000614B">
            <w:pPr>
              <w:pStyle w:val="Tableaucellule"/>
              <w:jc w:val="both"/>
            </w:pPr>
            <w:proofErr w:type="gramStart"/>
            <w:r>
              <w:t>mail</w:t>
            </w:r>
            <w:proofErr w:type="gramEnd"/>
          </w:p>
        </w:tc>
      </w:tr>
    </w:tbl>
    <w:p w14:paraId="76043AE1" w14:textId="64B498D1" w:rsidR="00DB4F1E" w:rsidRPr="00E84DD1" w:rsidRDefault="00DB4F1E" w:rsidP="0000614B">
      <w:pPr>
        <w:pStyle w:val="Figure"/>
        <w:jc w:val="both"/>
        <w:rPr>
          <w:rFonts w:eastAsia="Times New Roman" w:cs="Times New Roman"/>
          <w:color w:val="118AB2" w:themeColor="accent1"/>
        </w:rPr>
      </w:pPr>
      <w:bookmarkStart w:id="20" w:name="_Toc138937627"/>
      <w:bookmarkStart w:id="21" w:name="_Toc139287064"/>
      <w:r w:rsidRPr="00E84DD1">
        <w:rPr>
          <w:rFonts w:eastAsia="Times New Roman" w:cs="Times New Roman"/>
          <w:color w:val="118AB2" w:themeColor="accent1"/>
        </w:rPr>
        <w:t xml:space="preserve">Figure </w:t>
      </w:r>
      <w:r w:rsidRPr="00E84DD1">
        <w:rPr>
          <w:rFonts w:eastAsia="Times New Roman" w:cs="Times New Roman"/>
          <w:color w:val="118AB2" w:themeColor="accent1"/>
        </w:rPr>
        <w:fldChar w:fldCharType="begin"/>
      </w:r>
      <w:r w:rsidRPr="00E84DD1">
        <w:rPr>
          <w:rFonts w:eastAsia="Times New Roman" w:cs="Times New Roman"/>
          <w:color w:val="118AB2" w:themeColor="accent1"/>
        </w:rPr>
        <w:instrText xml:space="preserve"> SEQ Figure \* ARABIC </w:instrText>
      </w:r>
      <w:r w:rsidRPr="00E84DD1">
        <w:rPr>
          <w:rFonts w:eastAsia="Times New Roman" w:cs="Times New Roman"/>
          <w:color w:val="118AB2" w:themeColor="accent1"/>
        </w:rPr>
        <w:fldChar w:fldCharType="separate"/>
      </w:r>
      <w:r w:rsidR="00EA6F1F">
        <w:rPr>
          <w:rFonts w:eastAsia="Times New Roman" w:cs="Times New Roman"/>
          <w:noProof/>
          <w:color w:val="118AB2" w:themeColor="accent1"/>
        </w:rPr>
        <w:t>3</w:t>
      </w:r>
      <w:r w:rsidRPr="00E84DD1">
        <w:rPr>
          <w:rFonts w:eastAsia="Times New Roman" w:cs="Times New Roman"/>
          <w:color w:val="118AB2" w:themeColor="accent1"/>
        </w:rPr>
        <w:fldChar w:fldCharType="end"/>
      </w:r>
      <w:r w:rsidRPr="00E84DD1">
        <w:rPr>
          <w:rFonts w:eastAsia="Times New Roman" w:cs="Times New Roman"/>
          <w:color w:val="118AB2" w:themeColor="accent1"/>
        </w:rPr>
        <w:t xml:space="preserve"> – Liste de diffusion</w:t>
      </w:r>
      <w:bookmarkEnd w:id="20"/>
      <w:bookmarkEnd w:id="21"/>
    </w:p>
    <w:p w14:paraId="1B53B3B1" w14:textId="77777777" w:rsidR="00DB4F1E" w:rsidRPr="009A3990" w:rsidRDefault="00DB4F1E" w:rsidP="0000614B"/>
    <w:p w14:paraId="75213AC8" w14:textId="77777777" w:rsidR="00DB4F1E" w:rsidRDefault="00AD0D35" w:rsidP="0000614B">
      <w:pPr>
        <w:pStyle w:val="TitleNoTOC"/>
        <w:jc w:val="both"/>
      </w:pPr>
      <w:r>
        <w:t>DOCUMENTS ASSOCIÉ</w:t>
      </w:r>
      <w:r w:rsidRPr="005725F8">
        <w:t>S</w:t>
      </w:r>
    </w:p>
    <w:tbl>
      <w:tblPr>
        <w:tblW w:w="5000" w:type="pct"/>
        <w:tblBorders>
          <w:top w:val="single" w:sz="6" w:space="0" w:color="B2B2B2"/>
          <w:left w:val="single" w:sz="6" w:space="0" w:color="B2B2B2"/>
          <w:bottom w:val="single" w:sz="6" w:space="0" w:color="B2B2B2"/>
          <w:right w:val="single" w:sz="6" w:space="0" w:color="B2B2B2"/>
          <w:insideH w:val="single" w:sz="6" w:space="0" w:color="B2B2B2"/>
          <w:insideV w:val="single" w:sz="6" w:space="0" w:color="B2B2B2"/>
        </w:tblBorders>
        <w:tblCellMar>
          <w:left w:w="0" w:type="dxa"/>
          <w:right w:w="0" w:type="dxa"/>
        </w:tblCellMar>
        <w:tblLook w:val="0000" w:firstRow="0" w:lastRow="0" w:firstColumn="0" w:lastColumn="0" w:noHBand="0" w:noVBand="0"/>
      </w:tblPr>
      <w:tblGrid>
        <w:gridCol w:w="1694"/>
        <w:gridCol w:w="709"/>
        <w:gridCol w:w="2763"/>
        <w:gridCol w:w="2763"/>
        <w:gridCol w:w="1836"/>
      </w:tblGrid>
      <w:tr w:rsidR="00DB4F1E" w:rsidRPr="005725F8" w14:paraId="72DCAE0F" w14:textId="77777777" w:rsidTr="00B749E7">
        <w:trPr>
          <w:cantSplit/>
        </w:trPr>
        <w:tc>
          <w:tcPr>
            <w:tcW w:w="867" w:type="pct"/>
            <w:shd w:val="clear" w:color="auto" w:fill="D9D9D9"/>
            <w:vAlign w:val="center"/>
          </w:tcPr>
          <w:p w14:paraId="16D8EE50" w14:textId="77777777" w:rsidR="00DB4F1E" w:rsidRPr="005725F8" w:rsidRDefault="00DB4F1E" w:rsidP="0000614B">
            <w:pPr>
              <w:pStyle w:val="Tableautitre"/>
              <w:jc w:val="both"/>
            </w:pPr>
            <w:r w:rsidRPr="005725F8">
              <w:t>Origine</w:t>
            </w:r>
          </w:p>
        </w:tc>
        <w:tc>
          <w:tcPr>
            <w:tcW w:w="363" w:type="pct"/>
            <w:shd w:val="clear" w:color="auto" w:fill="D9D9D9"/>
            <w:vAlign w:val="center"/>
          </w:tcPr>
          <w:p w14:paraId="1B3B3D05" w14:textId="77777777" w:rsidR="00DB4F1E" w:rsidRPr="005725F8" w:rsidRDefault="00DB4F1E" w:rsidP="0000614B">
            <w:pPr>
              <w:pStyle w:val="Tableautitre"/>
              <w:jc w:val="both"/>
            </w:pPr>
            <w:r w:rsidRPr="005725F8">
              <w:t>N°</w:t>
            </w:r>
          </w:p>
        </w:tc>
        <w:tc>
          <w:tcPr>
            <w:tcW w:w="1415" w:type="pct"/>
            <w:shd w:val="clear" w:color="auto" w:fill="D9D9D9"/>
            <w:vAlign w:val="center"/>
          </w:tcPr>
          <w:p w14:paraId="4AA0A702" w14:textId="77777777" w:rsidR="00DB4F1E" w:rsidRPr="005725F8" w:rsidRDefault="00DB4F1E" w:rsidP="0000614B">
            <w:pPr>
              <w:pStyle w:val="Tableautitre"/>
              <w:jc w:val="both"/>
            </w:pPr>
            <w:r w:rsidRPr="005725F8">
              <w:t>Titre</w:t>
            </w:r>
          </w:p>
        </w:tc>
        <w:tc>
          <w:tcPr>
            <w:tcW w:w="1415" w:type="pct"/>
            <w:shd w:val="clear" w:color="auto" w:fill="D9D9D9"/>
            <w:vAlign w:val="center"/>
          </w:tcPr>
          <w:p w14:paraId="1033C86D" w14:textId="77777777" w:rsidR="00DB4F1E" w:rsidRPr="005725F8" w:rsidRDefault="00DB4F1E" w:rsidP="0000614B">
            <w:pPr>
              <w:pStyle w:val="Tableautitre"/>
              <w:jc w:val="both"/>
            </w:pPr>
            <w:r w:rsidRPr="005725F8">
              <w:t>Référence</w:t>
            </w:r>
          </w:p>
        </w:tc>
        <w:tc>
          <w:tcPr>
            <w:tcW w:w="940" w:type="pct"/>
            <w:shd w:val="clear" w:color="auto" w:fill="D9D9D9"/>
            <w:vAlign w:val="center"/>
          </w:tcPr>
          <w:p w14:paraId="2D9CC920" w14:textId="77777777" w:rsidR="00DB4F1E" w:rsidRPr="005725F8" w:rsidRDefault="00DB4F1E" w:rsidP="0000614B">
            <w:pPr>
              <w:pStyle w:val="Tableautitre"/>
              <w:jc w:val="both"/>
            </w:pPr>
            <w:r w:rsidRPr="005725F8">
              <w:t>Usage (*)</w:t>
            </w:r>
          </w:p>
        </w:tc>
      </w:tr>
      <w:tr w:rsidR="00DB4F1E" w:rsidRPr="009A3990" w14:paraId="32D91405" w14:textId="77777777" w:rsidTr="00B749E7">
        <w:trPr>
          <w:cantSplit/>
        </w:trPr>
        <w:tc>
          <w:tcPr>
            <w:tcW w:w="867" w:type="pct"/>
            <w:vAlign w:val="center"/>
          </w:tcPr>
          <w:p w14:paraId="170E62B3" w14:textId="77777777" w:rsidR="00DB4F1E" w:rsidRPr="009A3990" w:rsidRDefault="00DB4F1E" w:rsidP="0000614B">
            <w:pPr>
              <w:pStyle w:val="Tableaucellule"/>
              <w:jc w:val="both"/>
            </w:pPr>
          </w:p>
        </w:tc>
        <w:tc>
          <w:tcPr>
            <w:tcW w:w="363" w:type="pct"/>
            <w:vAlign w:val="center"/>
          </w:tcPr>
          <w:p w14:paraId="1DED1A36" w14:textId="77777777" w:rsidR="00DB4F1E" w:rsidRPr="009A3990" w:rsidRDefault="00DB4F1E" w:rsidP="0000614B">
            <w:pPr>
              <w:pStyle w:val="Tableaucellulecentre"/>
              <w:jc w:val="both"/>
            </w:pPr>
          </w:p>
        </w:tc>
        <w:tc>
          <w:tcPr>
            <w:tcW w:w="1415" w:type="pct"/>
            <w:vAlign w:val="center"/>
          </w:tcPr>
          <w:p w14:paraId="2C135166" w14:textId="77777777" w:rsidR="00DB4F1E" w:rsidRPr="009A3990" w:rsidRDefault="00DB4F1E" w:rsidP="0000614B">
            <w:pPr>
              <w:pStyle w:val="Tableaucellule"/>
              <w:jc w:val="both"/>
            </w:pPr>
          </w:p>
        </w:tc>
        <w:tc>
          <w:tcPr>
            <w:tcW w:w="1415" w:type="pct"/>
            <w:vAlign w:val="center"/>
          </w:tcPr>
          <w:p w14:paraId="7C269057" w14:textId="77777777" w:rsidR="00DB4F1E" w:rsidRPr="009A3990" w:rsidRDefault="00DB4F1E" w:rsidP="0000614B">
            <w:pPr>
              <w:pStyle w:val="Tableaucellule"/>
              <w:jc w:val="both"/>
            </w:pPr>
          </w:p>
        </w:tc>
        <w:tc>
          <w:tcPr>
            <w:tcW w:w="940" w:type="pct"/>
            <w:vAlign w:val="center"/>
          </w:tcPr>
          <w:p w14:paraId="6E7C5516" w14:textId="77777777" w:rsidR="00DB4F1E" w:rsidRPr="009A3990" w:rsidRDefault="00DB4F1E" w:rsidP="0000614B">
            <w:pPr>
              <w:pStyle w:val="Tableaucellule"/>
              <w:jc w:val="both"/>
            </w:pPr>
          </w:p>
        </w:tc>
      </w:tr>
      <w:tr w:rsidR="00DB4F1E" w:rsidRPr="009A3990" w14:paraId="27E52124" w14:textId="77777777" w:rsidTr="00B749E7">
        <w:trPr>
          <w:cantSplit/>
        </w:trPr>
        <w:tc>
          <w:tcPr>
            <w:tcW w:w="867" w:type="pct"/>
            <w:vAlign w:val="center"/>
          </w:tcPr>
          <w:p w14:paraId="4CE1D45D" w14:textId="77777777" w:rsidR="00DB4F1E" w:rsidRPr="009A3990" w:rsidRDefault="00DB4F1E" w:rsidP="0000614B">
            <w:pPr>
              <w:pStyle w:val="Tableaucellule"/>
              <w:jc w:val="both"/>
            </w:pPr>
          </w:p>
        </w:tc>
        <w:tc>
          <w:tcPr>
            <w:tcW w:w="363" w:type="pct"/>
            <w:vAlign w:val="center"/>
          </w:tcPr>
          <w:p w14:paraId="0E9CD7BE" w14:textId="77777777" w:rsidR="00DB4F1E" w:rsidRPr="009A3990" w:rsidRDefault="00DB4F1E" w:rsidP="0000614B">
            <w:pPr>
              <w:pStyle w:val="Tableaucellulecentre"/>
              <w:jc w:val="both"/>
            </w:pPr>
          </w:p>
        </w:tc>
        <w:tc>
          <w:tcPr>
            <w:tcW w:w="1415" w:type="pct"/>
            <w:vAlign w:val="center"/>
          </w:tcPr>
          <w:p w14:paraId="320D5357" w14:textId="77777777" w:rsidR="00DB4F1E" w:rsidRPr="009A3990" w:rsidRDefault="00DB4F1E" w:rsidP="0000614B">
            <w:pPr>
              <w:pStyle w:val="Tableaucellule"/>
              <w:jc w:val="both"/>
            </w:pPr>
          </w:p>
        </w:tc>
        <w:tc>
          <w:tcPr>
            <w:tcW w:w="1415" w:type="pct"/>
            <w:vAlign w:val="center"/>
          </w:tcPr>
          <w:p w14:paraId="4442F6BD" w14:textId="77777777" w:rsidR="00DB4F1E" w:rsidRPr="009A3990" w:rsidRDefault="00DB4F1E" w:rsidP="0000614B">
            <w:pPr>
              <w:pStyle w:val="Tableaucellule"/>
              <w:jc w:val="both"/>
            </w:pPr>
          </w:p>
        </w:tc>
        <w:tc>
          <w:tcPr>
            <w:tcW w:w="940" w:type="pct"/>
            <w:vAlign w:val="center"/>
          </w:tcPr>
          <w:p w14:paraId="58008B19" w14:textId="77777777" w:rsidR="00DB4F1E" w:rsidRPr="009A3990" w:rsidRDefault="00DB4F1E" w:rsidP="0000614B">
            <w:pPr>
              <w:pStyle w:val="Tableaucellule"/>
              <w:jc w:val="both"/>
            </w:pPr>
          </w:p>
        </w:tc>
      </w:tr>
      <w:tr w:rsidR="00DB4F1E" w:rsidRPr="009A3990" w14:paraId="553C3108" w14:textId="77777777" w:rsidTr="00B749E7">
        <w:trPr>
          <w:cantSplit/>
        </w:trPr>
        <w:tc>
          <w:tcPr>
            <w:tcW w:w="867" w:type="pct"/>
            <w:vAlign w:val="center"/>
          </w:tcPr>
          <w:p w14:paraId="1C351A80" w14:textId="77777777" w:rsidR="00DB4F1E" w:rsidRPr="009A3990" w:rsidRDefault="00DB4F1E" w:rsidP="0000614B">
            <w:pPr>
              <w:pStyle w:val="Tableaucellule"/>
              <w:jc w:val="both"/>
            </w:pPr>
          </w:p>
        </w:tc>
        <w:tc>
          <w:tcPr>
            <w:tcW w:w="363" w:type="pct"/>
            <w:vAlign w:val="center"/>
          </w:tcPr>
          <w:p w14:paraId="3C4671B9" w14:textId="77777777" w:rsidR="00DB4F1E" w:rsidRPr="009A3990" w:rsidRDefault="00DB4F1E" w:rsidP="0000614B">
            <w:pPr>
              <w:pStyle w:val="Tableaucellulecentre"/>
              <w:jc w:val="both"/>
            </w:pPr>
          </w:p>
        </w:tc>
        <w:tc>
          <w:tcPr>
            <w:tcW w:w="1415" w:type="pct"/>
            <w:vAlign w:val="center"/>
          </w:tcPr>
          <w:p w14:paraId="75859C26" w14:textId="77777777" w:rsidR="00DB4F1E" w:rsidRPr="009A3990" w:rsidRDefault="00DB4F1E" w:rsidP="0000614B">
            <w:pPr>
              <w:pStyle w:val="Tableaucellule"/>
              <w:jc w:val="both"/>
            </w:pPr>
          </w:p>
        </w:tc>
        <w:tc>
          <w:tcPr>
            <w:tcW w:w="1415" w:type="pct"/>
            <w:vAlign w:val="center"/>
          </w:tcPr>
          <w:p w14:paraId="21C444C2" w14:textId="77777777" w:rsidR="00DB4F1E" w:rsidRPr="009A3990" w:rsidRDefault="00DB4F1E" w:rsidP="0000614B">
            <w:pPr>
              <w:pStyle w:val="Tableaucellule"/>
              <w:jc w:val="both"/>
            </w:pPr>
          </w:p>
        </w:tc>
        <w:tc>
          <w:tcPr>
            <w:tcW w:w="940" w:type="pct"/>
            <w:vAlign w:val="center"/>
          </w:tcPr>
          <w:p w14:paraId="018E9023" w14:textId="77777777" w:rsidR="00DB4F1E" w:rsidRPr="009A3990" w:rsidRDefault="00DB4F1E" w:rsidP="0000614B">
            <w:pPr>
              <w:pStyle w:val="Tableaucellule"/>
              <w:jc w:val="both"/>
            </w:pPr>
          </w:p>
        </w:tc>
      </w:tr>
      <w:tr w:rsidR="00DB4F1E" w:rsidRPr="009A3990" w14:paraId="16E1B627" w14:textId="77777777" w:rsidTr="00B749E7">
        <w:trPr>
          <w:cantSplit/>
        </w:trPr>
        <w:tc>
          <w:tcPr>
            <w:tcW w:w="867" w:type="pct"/>
            <w:vAlign w:val="center"/>
          </w:tcPr>
          <w:p w14:paraId="0131E118" w14:textId="77777777" w:rsidR="00DB4F1E" w:rsidRPr="009A3990" w:rsidRDefault="00DB4F1E" w:rsidP="0000614B">
            <w:pPr>
              <w:pStyle w:val="Tableaucellule"/>
              <w:jc w:val="both"/>
            </w:pPr>
          </w:p>
        </w:tc>
        <w:tc>
          <w:tcPr>
            <w:tcW w:w="363" w:type="pct"/>
            <w:vAlign w:val="center"/>
          </w:tcPr>
          <w:p w14:paraId="719504D9" w14:textId="77777777" w:rsidR="00DB4F1E" w:rsidRPr="009A3990" w:rsidRDefault="00DB4F1E" w:rsidP="0000614B">
            <w:pPr>
              <w:pStyle w:val="Tableaucellulecentre"/>
              <w:jc w:val="both"/>
            </w:pPr>
          </w:p>
        </w:tc>
        <w:tc>
          <w:tcPr>
            <w:tcW w:w="1415" w:type="pct"/>
            <w:vAlign w:val="center"/>
          </w:tcPr>
          <w:p w14:paraId="7CE7DC56" w14:textId="77777777" w:rsidR="00DB4F1E" w:rsidRPr="009A3990" w:rsidRDefault="00DB4F1E" w:rsidP="0000614B">
            <w:pPr>
              <w:pStyle w:val="Tableaucellule"/>
              <w:jc w:val="both"/>
            </w:pPr>
          </w:p>
        </w:tc>
        <w:tc>
          <w:tcPr>
            <w:tcW w:w="1415" w:type="pct"/>
            <w:vAlign w:val="center"/>
          </w:tcPr>
          <w:p w14:paraId="65FCBD03" w14:textId="77777777" w:rsidR="00DB4F1E" w:rsidRPr="009A3990" w:rsidRDefault="00DB4F1E" w:rsidP="0000614B">
            <w:pPr>
              <w:pStyle w:val="Tableaucellule"/>
              <w:jc w:val="both"/>
            </w:pPr>
          </w:p>
        </w:tc>
        <w:tc>
          <w:tcPr>
            <w:tcW w:w="940" w:type="pct"/>
            <w:vAlign w:val="center"/>
          </w:tcPr>
          <w:p w14:paraId="2BEBF9FA" w14:textId="77777777" w:rsidR="00DB4F1E" w:rsidRPr="009A3990" w:rsidRDefault="00DB4F1E" w:rsidP="0000614B">
            <w:pPr>
              <w:pStyle w:val="Tableaucellule"/>
              <w:jc w:val="both"/>
            </w:pPr>
          </w:p>
        </w:tc>
      </w:tr>
      <w:tr w:rsidR="00DB4F1E" w:rsidRPr="009A3990" w14:paraId="3616E62F" w14:textId="77777777" w:rsidTr="00B749E7">
        <w:trPr>
          <w:cantSplit/>
        </w:trPr>
        <w:tc>
          <w:tcPr>
            <w:tcW w:w="867" w:type="pct"/>
            <w:vAlign w:val="center"/>
          </w:tcPr>
          <w:p w14:paraId="6C15B0D6" w14:textId="77777777" w:rsidR="00DB4F1E" w:rsidRPr="009A3990" w:rsidRDefault="00DB4F1E" w:rsidP="0000614B">
            <w:pPr>
              <w:pStyle w:val="Tableaucellule"/>
              <w:jc w:val="both"/>
            </w:pPr>
          </w:p>
        </w:tc>
        <w:tc>
          <w:tcPr>
            <w:tcW w:w="363" w:type="pct"/>
            <w:vAlign w:val="center"/>
          </w:tcPr>
          <w:p w14:paraId="172DE433" w14:textId="77777777" w:rsidR="00DB4F1E" w:rsidRPr="009A3990" w:rsidRDefault="00DB4F1E" w:rsidP="0000614B">
            <w:pPr>
              <w:pStyle w:val="Tableaucellulecentre"/>
              <w:jc w:val="both"/>
            </w:pPr>
          </w:p>
        </w:tc>
        <w:tc>
          <w:tcPr>
            <w:tcW w:w="1415" w:type="pct"/>
            <w:vAlign w:val="center"/>
          </w:tcPr>
          <w:p w14:paraId="56984614" w14:textId="77777777" w:rsidR="00DB4F1E" w:rsidRPr="009A3990" w:rsidRDefault="00DB4F1E" w:rsidP="0000614B">
            <w:pPr>
              <w:pStyle w:val="Tableaucellule"/>
              <w:jc w:val="both"/>
            </w:pPr>
          </w:p>
        </w:tc>
        <w:tc>
          <w:tcPr>
            <w:tcW w:w="1415" w:type="pct"/>
            <w:vAlign w:val="center"/>
          </w:tcPr>
          <w:p w14:paraId="2AC54708" w14:textId="77777777" w:rsidR="00DB4F1E" w:rsidRPr="009A3990" w:rsidRDefault="00DB4F1E" w:rsidP="0000614B">
            <w:pPr>
              <w:pStyle w:val="Tableaucellule"/>
              <w:jc w:val="both"/>
            </w:pPr>
          </w:p>
        </w:tc>
        <w:tc>
          <w:tcPr>
            <w:tcW w:w="940" w:type="pct"/>
            <w:vAlign w:val="center"/>
          </w:tcPr>
          <w:p w14:paraId="6D42C89B" w14:textId="77777777" w:rsidR="00DB4F1E" w:rsidRPr="009A3990" w:rsidRDefault="00DB4F1E" w:rsidP="0000614B">
            <w:pPr>
              <w:pStyle w:val="Tableaucellule"/>
              <w:jc w:val="both"/>
            </w:pPr>
          </w:p>
        </w:tc>
      </w:tr>
    </w:tbl>
    <w:p w14:paraId="278966ED" w14:textId="77777777" w:rsidR="00DB4F1E" w:rsidRPr="00CC6F21" w:rsidRDefault="00DB4F1E" w:rsidP="0000614B">
      <w:pPr>
        <w:pStyle w:val="Asterisque"/>
      </w:pPr>
      <w:r w:rsidRPr="00CC6F21">
        <w:t>(*) : Indiquer le contexte de citation du document : à lire au préalable, documents de référence, documents complémentaires, ...</w:t>
      </w:r>
    </w:p>
    <w:p w14:paraId="5D3E615F" w14:textId="02328DA6" w:rsidR="00DB4F1E" w:rsidRPr="00E84DD1" w:rsidRDefault="00DB4F1E" w:rsidP="0000614B">
      <w:pPr>
        <w:pStyle w:val="Figure"/>
        <w:jc w:val="both"/>
        <w:rPr>
          <w:rFonts w:eastAsia="Times New Roman" w:cs="Times New Roman"/>
          <w:color w:val="118AB2" w:themeColor="accent1"/>
        </w:rPr>
      </w:pPr>
      <w:bookmarkStart w:id="22" w:name="_Toc138937628"/>
      <w:bookmarkStart w:id="23" w:name="_Toc139287065"/>
      <w:r w:rsidRPr="00E84DD1">
        <w:rPr>
          <w:rFonts w:eastAsia="Times New Roman" w:cs="Times New Roman"/>
          <w:color w:val="118AB2" w:themeColor="accent1"/>
        </w:rPr>
        <w:t xml:space="preserve">Figure </w:t>
      </w:r>
      <w:r w:rsidR="0024555E" w:rsidRPr="00E84DD1">
        <w:rPr>
          <w:rFonts w:eastAsia="Times New Roman" w:cs="Times New Roman"/>
          <w:color w:val="118AB2" w:themeColor="accent1"/>
        </w:rPr>
        <w:fldChar w:fldCharType="begin"/>
      </w:r>
      <w:r w:rsidR="0024555E" w:rsidRPr="00E84DD1">
        <w:rPr>
          <w:rFonts w:eastAsia="Times New Roman" w:cs="Times New Roman"/>
          <w:color w:val="118AB2" w:themeColor="accent1"/>
        </w:rPr>
        <w:instrText xml:space="preserve"> SEQ Figure \* ARABIC </w:instrText>
      </w:r>
      <w:r w:rsidR="0024555E" w:rsidRPr="00E84DD1">
        <w:rPr>
          <w:rFonts w:eastAsia="Times New Roman" w:cs="Times New Roman"/>
          <w:color w:val="118AB2" w:themeColor="accent1"/>
        </w:rPr>
        <w:fldChar w:fldCharType="separate"/>
      </w:r>
      <w:r w:rsidR="00EA6F1F">
        <w:rPr>
          <w:rFonts w:eastAsia="Times New Roman" w:cs="Times New Roman"/>
          <w:noProof/>
          <w:color w:val="118AB2" w:themeColor="accent1"/>
        </w:rPr>
        <w:t>4</w:t>
      </w:r>
      <w:r w:rsidR="0024555E" w:rsidRPr="00E84DD1">
        <w:rPr>
          <w:rFonts w:eastAsia="Times New Roman" w:cs="Times New Roman"/>
          <w:color w:val="118AB2" w:themeColor="accent1"/>
        </w:rPr>
        <w:fldChar w:fldCharType="end"/>
      </w:r>
      <w:r w:rsidRPr="00E84DD1">
        <w:rPr>
          <w:rFonts w:eastAsia="Times New Roman" w:cs="Times New Roman"/>
          <w:color w:val="118AB2" w:themeColor="accent1"/>
        </w:rPr>
        <w:t xml:space="preserve"> – Documents associés</w:t>
      </w:r>
      <w:bookmarkEnd w:id="22"/>
      <w:bookmarkEnd w:id="23"/>
    </w:p>
    <w:p w14:paraId="3D2A5A18" w14:textId="77777777" w:rsidR="00DB4F1E" w:rsidRPr="005725F8" w:rsidRDefault="00DB4F1E" w:rsidP="0000614B">
      <w:pPr>
        <w:rPr>
          <w:rFonts w:ascii="Segoe UI" w:hAnsi="Segoe UI" w:cs="Segoe UI"/>
        </w:rPr>
      </w:pPr>
      <w:r w:rsidRPr="005725F8">
        <w:rPr>
          <w:rFonts w:ascii="Segoe UI" w:hAnsi="Segoe UI" w:cs="Segoe UI"/>
        </w:rPr>
        <w:br w:type="page"/>
      </w:r>
    </w:p>
    <w:sdt>
      <w:sdtPr>
        <w:rPr>
          <w:rFonts w:ascii="Segoe UI" w:hAnsi="Segoe UI" w:cs="Segoe UI"/>
          <w:b w:val="0"/>
          <w:bCs w:val="0"/>
          <w:color w:val="auto"/>
          <w:sz w:val="20"/>
          <w:szCs w:val="20"/>
        </w:rPr>
        <w:id w:val="-669404213"/>
        <w:docPartObj>
          <w:docPartGallery w:val="Table of Contents"/>
          <w:docPartUnique/>
        </w:docPartObj>
      </w:sdtPr>
      <w:sdtEndPr>
        <w:rPr>
          <w:color w:val="293241" w:themeColor="text1"/>
        </w:rPr>
      </w:sdtEndPr>
      <w:sdtContent>
        <w:p w14:paraId="1CCF29BB" w14:textId="7F0AC36B" w:rsidR="00DB4F1E" w:rsidRDefault="00DB4F1E" w:rsidP="000E2C9B">
          <w:pPr>
            <w:pStyle w:val="TOCHeading"/>
            <w:tabs>
              <w:tab w:val="center" w:pos="4890"/>
            </w:tabs>
            <w:jc w:val="both"/>
            <w:rPr>
              <w:rFonts w:ascii="Segoe UI" w:hAnsi="Segoe UI" w:cs="Segoe UI"/>
            </w:rPr>
          </w:pPr>
          <w:r w:rsidRPr="005725F8">
            <w:rPr>
              <w:rFonts w:ascii="Segoe UI" w:hAnsi="Segoe UI" w:cs="Segoe UI"/>
            </w:rPr>
            <w:t>Table des matières</w:t>
          </w:r>
          <w:r w:rsidR="000E2C9B">
            <w:rPr>
              <w:rFonts w:ascii="Segoe UI" w:hAnsi="Segoe UI" w:cs="Segoe UI"/>
            </w:rPr>
            <w:tab/>
          </w:r>
        </w:p>
        <w:p w14:paraId="0EA63F93" w14:textId="659052EB" w:rsidR="00092625" w:rsidRDefault="00DB4F1E">
          <w:pPr>
            <w:pStyle w:val="TOC1"/>
            <w:rPr>
              <w:rFonts w:asciiTheme="minorHAnsi" w:eastAsiaTheme="minorEastAsia" w:hAnsiTheme="minorHAnsi" w:cstheme="minorBidi"/>
              <w:b w:val="0"/>
              <w:bCs w:val="0"/>
              <w:caps w:val="0"/>
              <w:color w:val="auto"/>
              <w:kern w:val="2"/>
              <w:sz w:val="22"/>
              <w:szCs w:val="22"/>
              <w14:ligatures w14:val="standardContextual"/>
            </w:rPr>
          </w:pPr>
          <w:r w:rsidRPr="005725F8">
            <w:rPr>
              <w:rFonts w:eastAsiaTheme="minorEastAsia"/>
              <w:b w:val="0"/>
              <w:bCs w:val="0"/>
              <w:color w:val="045588"/>
              <w:sz w:val="22"/>
              <w14:scene3d>
                <w14:camera w14:prst="orthographicFront"/>
                <w14:lightRig w14:rig="threePt" w14:dir="t">
                  <w14:rot w14:lat="0" w14:lon="0" w14:rev="0"/>
                </w14:lightRig>
              </w14:scene3d>
            </w:rPr>
            <w:fldChar w:fldCharType="begin"/>
          </w:r>
          <w:r w:rsidRPr="005725F8">
            <w:instrText xml:space="preserve"> TOC \o "1-3" \h \z \u </w:instrText>
          </w:r>
          <w:r w:rsidRPr="005725F8">
            <w:rPr>
              <w:rFonts w:eastAsiaTheme="minorEastAsia"/>
              <w:b w:val="0"/>
              <w:bCs w:val="0"/>
              <w:color w:val="045588"/>
              <w:sz w:val="22"/>
              <w14:scene3d>
                <w14:camera w14:prst="orthographicFront"/>
                <w14:lightRig w14:rig="threePt" w14:dir="t">
                  <w14:rot w14:lat="0" w14:lon="0" w14:rev="0"/>
                </w14:lightRig>
              </w14:scene3d>
            </w:rPr>
            <w:fldChar w:fldCharType="separate"/>
          </w:r>
          <w:hyperlink w:anchor="_Toc139287032" w:history="1">
            <w:r w:rsidR="00092625" w:rsidRPr="0030552F">
              <w:rPr>
                <w:rStyle w:val="Hyperlink"/>
                <w:rFonts w:ascii="Arial" w:hAnsi="Arial"/>
              </w:rPr>
              <w:t>1</w:t>
            </w:r>
            <w:r w:rsidR="00092625" w:rsidRPr="0030552F">
              <w:rPr>
                <w:rStyle w:val="Hyperlink"/>
              </w:rPr>
              <w:t xml:space="preserve"> Introduction</w:t>
            </w:r>
            <w:r w:rsidR="00092625">
              <w:rPr>
                <w:webHidden/>
              </w:rPr>
              <w:tab/>
            </w:r>
            <w:r w:rsidR="00092625">
              <w:rPr>
                <w:webHidden/>
              </w:rPr>
              <w:fldChar w:fldCharType="begin"/>
            </w:r>
            <w:r w:rsidR="00092625">
              <w:rPr>
                <w:webHidden/>
              </w:rPr>
              <w:instrText xml:space="preserve"> PAGEREF _Toc139287032 \h </w:instrText>
            </w:r>
            <w:r w:rsidR="00092625">
              <w:rPr>
                <w:webHidden/>
              </w:rPr>
            </w:r>
            <w:r w:rsidR="00092625">
              <w:rPr>
                <w:webHidden/>
              </w:rPr>
              <w:fldChar w:fldCharType="separate"/>
            </w:r>
            <w:r w:rsidR="00092625">
              <w:rPr>
                <w:webHidden/>
              </w:rPr>
              <w:t>5</w:t>
            </w:r>
            <w:r w:rsidR="00092625">
              <w:rPr>
                <w:webHidden/>
              </w:rPr>
              <w:fldChar w:fldCharType="end"/>
            </w:r>
          </w:hyperlink>
        </w:p>
        <w:p w14:paraId="1AE1AB11" w14:textId="3CBB20BF"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33" w:history="1">
            <w:r w:rsidR="00092625" w:rsidRPr="0030552F">
              <w:rPr>
                <w:rStyle w:val="Hyperlink"/>
                <w:rFonts w:ascii="Arial" w:hAnsi="Arial"/>
              </w:rPr>
              <w:t>1.1</w:t>
            </w:r>
            <w:r w:rsidR="00092625" w:rsidRPr="0030552F">
              <w:rPr>
                <w:rStyle w:val="Hyperlink"/>
              </w:rPr>
              <w:t xml:space="preserve"> Objet du document</w:t>
            </w:r>
            <w:r w:rsidR="00092625">
              <w:rPr>
                <w:webHidden/>
              </w:rPr>
              <w:tab/>
            </w:r>
            <w:r w:rsidR="00092625">
              <w:rPr>
                <w:webHidden/>
              </w:rPr>
              <w:fldChar w:fldCharType="begin"/>
            </w:r>
            <w:r w:rsidR="00092625">
              <w:rPr>
                <w:webHidden/>
              </w:rPr>
              <w:instrText xml:space="preserve"> PAGEREF _Toc139287033 \h </w:instrText>
            </w:r>
            <w:r w:rsidR="00092625">
              <w:rPr>
                <w:webHidden/>
              </w:rPr>
            </w:r>
            <w:r w:rsidR="00092625">
              <w:rPr>
                <w:webHidden/>
              </w:rPr>
              <w:fldChar w:fldCharType="separate"/>
            </w:r>
            <w:r w:rsidR="00092625">
              <w:rPr>
                <w:webHidden/>
              </w:rPr>
              <w:t>5</w:t>
            </w:r>
            <w:r w:rsidR="00092625">
              <w:rPr>
                <w:webHidden/>
              </w:rPr>
              <w:fldChar w:fldCharType="end"/>
            </w:r>
          </w:hyperlink>
        </w:p>
        <w:p w14:paraId="5E6C7BA6" w14:textId="1187F237"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34" w:history="1">
            <w:r w:rsidR="00092625" w:rsidRPr="0030552F">
              <w:rPr>
                <w:rStyle w:val="Hyperlink"/>
                <w:rFonts w:ascii="Arial" w:hAnsi="Arial"/>
              </w:rPr>
              <w:t>1.2</w:t>
            </w:r>
            <w:r w:rsidR="00092625" w:rsidRPr="0030552F">
              <w:rPr>
                <w:rStyle w:val="Hyperlink"/>
              </w:rPr>
              <w:t xml:space="preserve"> Rappel du contexte</w:t>
            </w:r>
            <w:r w:rsidR="00092625">
              <w:rPr>
                <w:webHidden/>
              </w:rPr>
              <w:tab/>
            </w:r>
            <w:r w:rsidR="00092625">
              <w:rPr>
                <w:webHidden/>
              </w:rPr>
              <w:fldChar w:fldCharType="begin"/>
            </w:r>
            <w:r w:rsidR="00092625">
              <w:rPr>
                <w:webHidden/>
              </w:rPr>
              <w:instrText xml:space="preserve"> PAGEREF _Toc139287034 \h </w:instrText>
            </w:r>
            <w:r w:rsidR="00092625">
              <w:rPr>
                <w:webHidden/>
              </w:rPr>
            </w:r>
            <w:r w:rsidR="00092625">
              <w:rPr>
                <w:webHidden/>
              </w:rPr>
              <w:fldChar w:fldCharType="separate"/>
            </w:r>
            <w:r w:rsidR="00092625">
              <w:rPr>
                <w:webHidden/>
              </w:rPr>
              <w:t>5</w:t>
            </w:r>
            <w:r w:rsidR="00092625">
              <w:rPr>
                <w:webHidden/>
              </w:rPr>
              <w:fldChar w:fldCharType="end"/>
            </w:r>
          </w:hyperlink>
        </w:p>
        <w:p w14:paraId="02D06C4B" w14:textId="3A86C732"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35" w:history="1">
            <w:r w:rsidR="00092625" w:rsidRPr="0030552F">
              <w:rPr>
                <w:rStyle w:val="Hyperlink"/>
                <w:rFonts w:ascii="Arial" w:hAnsi="Arial"/>
              </w:rPr>
              <w:t>1.3</w:t>
            </w:r>
            <w:r w:rsidR="00092625" w:rsidRPr="0030552F">
              <w:rPr>
                <w:rStyle w:val="Hyperlink"/>
              </w:rPr>
              <w:t xml:space="preserve"> Organisation du document</w:t>
            </w:r>
            <w:r w:rsidR="00092625">
              <w:rPr>
                <w:webHidden/>
              </w:rPr>
              <w:tab/>
            </w:r>
            <w:r w:rsidR="00092625">
              <w:rPr>
                <w:webHidden/>
              </w:rPr>
              <w:fldChar w:fldCharType="begin"/>
            </w:r>
            <w:r w:rsidR="00092625">
              <w:rPr>
                <w:webHidden/>
              </w:rPr>
              <w:instrText xml:space="preserve"> PAGEREF _Toc139287035 \h </w:instrText>
            </w:r>
            <w:r w:rsidR="00092625">
              <w:rPr>
                <w:webHidden/>
              </w:rPr>
            </w:r>
            <w:r w:rsidR="00092625">
              <w:rPr>
                <w:webHidden/>
              </w:rPr>
              <w:fldChar w:fldCharType="separate"/>
            </w:r>
            <w:r w:rsidR="00092625">
              <w:rPr>
                <w:webHidden/>
              </w:rPr>
              <w:t>5</w:t>
            </w:r>
            <w:r w:rsidR="00092625">
              <w:rPr>
                <w:webHidden/>
              </w:rPr>
              <w:fldChar w:fldCharType="end"/>
            </w:r>
          </w:hyperlink>
        </w:p>
        <w:p w14:paraId="10D73CAF" w14:textId="0C0E14DE" w:rsidR="00092625" w:rsidRDefault="00F13AE1">
          <w:pPr>
            <w:pStyle w:val="TOC1"/>
            <w:rPr>
              <w:rFonts w:asciiTheme="minorHAnsi" w:eastAsiaTheme="minorEastAsia" w:hAnsiTheme="minorHAnsi" w:cstheme="minorBidi"/>
              <w:b w:val="0"/>
              <w:bCs w:val="0"/>
              <w:caps w:val="0"/>
              <w:color w:val="auto"/>
              <w:kern w:val="2"/>
              <w:sz w:val="22"/>
              <w:szCs w:val="22"/>
              <w14:ligatures w14:val="standardContextual"/>
            </w:rPr>
          </w:pPr>
          <w:hyperlink w:anchor="_Toc139287036" w:history="1">
            <w:r w:rsidR="00092625" w:rsidRPr="0030552F">
              <w:rPr>
                <w:rStyle w:val="Hyperlink"/>
                <w:rFonts w:ascii="Arial" w:hAnsi="Arial"/>
              </w:rPr>
              <w:t>2</w:t>
            </w:r>
            <w:r w:rsidR="00092625" w:rsidRPr="0030552F">
              <w:rPr>
                <w:rStyle w:val="Hyperlink"/>
              </w:rPr>
              <w:t xml:space="preserve"> RGAA (accessibilité)</w:t>
            </w:r>
            <w:r w:rsidR="00092625">
              <w:rPr>
                <w:webHidden/>
              </w:rPr>
              <w:tab/>
            </w:r>
            <w:r w:rsidR="00092625">
              <w:rPr>
                <w:webHidden/>
              </w:rPr>
              <w:fldChar w:fldCharType="begin"/>
            </w:r>
            <w:r w:rsidR="00092625">
              <w:rPr>
                <w:webHidden/>
              </w:rPr>
              <w:instrText xml:space="preserve"> PAGEREF _Toc139287036 \h </w:instrText>
            </w:r>
            <w:r w:rsidR="00092625">
              <w:rPr>
                <w:webHidden/>
              </w:rPr>
            </w:r>
            <w:r w:rsidR="00092625">
              <w:rPr>
                <w:webHidden/>
              </w:rPr>
              <w:fldChar w:fldCharType="separate"/>
            </w:r>
            <w:r w:rsidR="00092625">
              <w:rPr>
                <w:webHidden/>
              </w:rPr>
              <w:t>6</w:t>
            </w:r>
            <w:r w:rsidR="00092625">
              <w:rPr>
                <w:webHidden/>
              </w:rPr>
              <w:fldChar w:fldCharType="end"/>
            </w:r>
          </w:hyperlink>
        </w:p>
        <w:p w14:paraId="2C3FCB56" w14:textId="7CB9710E"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37" w:history="1">
            <w:r w:rsidR="00092625" w:rsidRPr="0030552F">
              <w:rPr>
                <w:rStyle w:val="Hyperlink"/>
                <w:rFonts w:ascii="Arial" w:hAnsi="Arial"/>
              </w:rPr>
              <w:t>2.1</w:t>
            </w:r>
            <w:r w:rsidR="00092625" w:rsidRPr="0030552F">
              <w:rPr>
                <w:rStyle w:val="Hyperlink"/>
              </w:rPr>
              <w:t xml:space="preserve"> Exigences fonctionnelles</w:t>
            </w:r>
            <w:r w:rsidR="00092625">
              <w:rPr>
                <w:webHidden/>
              </w:rPr>
              <w:tab/>
            </w:r>
            <w:r w:rsidR="00092625">
              <w:rPr>
                <w:webHidden/>
              </w:rPr>
              <w:fldChar w:fldCharType="begin"/>
            </w:r>
            <w:r w:rsidR="00092625">
              <w:rPr>
                <w:webHidden/>
              </w:rPr>
              <w:instrText xml:space="preserve"> PAGEREF _Toc139287037 \h </w:instrText>
            </w:r>
            <w:r w:rsidR="00092625">
              <w:rPr>
                <w:webHidden/>
              </w:rPr>
            </w:r>
            <w:r w:rsidR="00092625">
              <w:rPr>
                <w:webHidden/>
              </w:rPr>
              <w:fldChar w:fldCharType="separate"/>
            </w:r>
            <w:r w:rsidR="00092625">
              <w:rPr>
                <w:webHidden/>
              </w:rPr>
              <w:t>6</w:t>
            </w:r>
            <w:r w:rsidR="00092625">
              <w:rPr>
                <w:webHidden/>
              </w:rPr>
              <w:fldChar w:fldCharType="end"/>
            </w:r>
          </w:hyperlink>
        </w:p>
        <w:p w14:paraId="266870D8" w14:textId="1990F51A"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38" w:history="1">
            <w:r w:rsidR="00092625" w:rsidRPr="0030552F">
              <w:rPr>
                <w:rStyle w:val="Hyperlink"/>
                <w:rFonts w:ascii="Arial" w:hAnsi="Arial"/>
              </w:rPr>
              <w:t>2.2</w:t>
            </w:r>
            <w:r w:rsidR="00092625" w:rsidRPr="0030552F">
              <w:rPr>
                <w:rStyle w:val="Hyperlink"/>
              </w:rPr>
              <w:t xml:space="preserve"> Solution retenue</w:t>
            </w:r>
            <w:r w:rsidR="00092625">
              <w:rPr>
                <w:webHidden/>
              </w:rPr>
              <w:tab/>
            </w:r>
            <w:r w:rsidR="00092625">
              <w:rPr>
                <w:webHidden/>
              </w:rPr>
              <w:fldChar w:fldCharType="begin"/>
            </w:r>
            <w:r w:rsidR="00092625">
              <w:rPr>
                <w:webHidden/>
              </w:rPr>
              <w:instrText xml:space="preserve"> PAGEREF _Toc139287038 \h </w:instrText>
            </w:r>
            <w:r w:rsidR="00092625">
              <w:rPr>
                <w:webHidden/>
              </w:rPr>
            </w:r>
            <w:r w:rsidR="00092625">
              <w:rPr>
                <w:webHidden/>
              </w:rPr>
              <w:fldChar w:fldCharType="separate"/>
            </w:r>
            <w:r w:rsidR="00092625">
              <w:rPr>
                <w:webHidden/>
              </w:rPr>
              <w:t>6</w:t>
            </w:r>
            <w:r w:rsidR="00092625">
              <w:rPr>
                <w:webHidden/>
              </w:rPr>
              <w:fldChar w:fldCharType="end"/>
            </w:r>
          </w:hyperlink>
        </w:p>
        <w:p w14:paraId="0FBDD6B4" w14:textId="05CDC4E9" w:rsidR="00092625" w:rsidRDefault="00F13AE1">
          <w:pPr>
            <w:pStyle w:val="TOC3"/>
            <w:rPr>
              <w:rFonts w:asciiTheme="minorHAnsi" w:eastAsiaTheme="minorEastAsia" w:hAnsiTheme="minorHAnsi" w:cstheme="minorBidi"/>
              <w:i w:val="0"/>
              <w:iCs w:val="0"/>
              <w:color w:val="auto"/>
              <w:kern w:val="2"/>
              <w:sz w:val="22"/>
              <w:szCs w:val="22"/>
              <w14:ligatures w14:val="standardContextual"/>
            </w:rPr>
          </w:pPr>
          <w:hyperlink w:anchor="_Toc139287039" w:history="1">
            <w:r w:rsidR="00092625" w:rsidRPr="0030552F">
              <w:rPr>
                <w:rStyle w:val="Hyperlink"/>
                <w:rFonts w:ascii="Arial" w:hAnsi="Arial"/>
              </w:rPr>
              <w:t>2.2.1</w:t>
            </w:r>
            <w:r w:rsidR="00092625" w:rsidRPr="0030552F">
              <w:rPr>
                <w:rStyle w:val="Hyperlink"/>
              </w:rPr>
              <w:t xml:space="preserve"> Lighthouse (catégorie « accessibility »)</w:t>
            </w:r>
            <w:r w:rsidR="00092625">
              <w:rPr>
                <w:webHidden/>
              </w:rPr>
              <w:tab/>
            </w:r>
            <w:r w:rsidR="00092625">
              <w:rPr>
                <w:webHidden/>
              </w:rPr>
              <w:fldChar w:fldCharType="begin"/>
            </w:r>
            <w:r w:rsidR="00092625">
              <w:rPr>
                <w:webHidden/>
              </w:rPr>
              <w:instrText xml:space="preserve"> PAGEREF _Toc139287039 \h </w:instrText>
            </w:r>
            <w:r w:rsidR="00092625">
              <w:rPr>
                <w:webHidden/>
              </w:rPr>
            </w:r>
            <w:r w:rsidR="00092625">
              <w:rPr>
                <w:webHidden/>
              </w:rPr>
              <w:fldChar w:fldCharType="separate"/>
            </w:r>
            <w:r w:rsidR="00092625">
              <w:rPr>
                <w:webHidden/>
              </w:rPr>
              <w:t>6</w:t>
            </w:r>
            <w:r w:rsidR="00092625">
              <w:rPr>
                <w:webHidden/>
              </w:rPr>
              <w:fldChar w:fldCharType="end"/>
            </w:r>
          </w:hyperlink>
        </w:p>
        <w:p w14:paraId="00E26EC4" w14:textId="0F3AF5D8"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40" w:history="1">
            <w:r w:rsidR="00092625" w:rsidRPr="0030552F">
              <w:rPr>
                <w:rStyle w:val="Hyperlink"/>
                <w:rFonts w:ascii="Arial" w:hAnsi="Arial"/>
              </w:rPr>
              <w:t>2.3</w:t>
            </w:r>
            <w:r w:rsidR="00092625" w:rsidRPr="0030552F">
              <w:rPr>
                <w:rStyle w:val="Hyperlink"/>
              </w:rPr>
              <w:t xml:space="preserve"> Solutions étudiées mais non retenues</w:t>
            </w:r>
            <w:r w:rsidR="00092625">
              <w:rPr>
                <w:webHidden/>
              </w:rPr>
              <w:tab/>
            </w:r>
            <w:r w:rsidR="00092625">
              <w:rPr>
                <w:webHidden/>
              </w:rPr>
              <w:fldChar w:fldCharType="begin"/>
            </w:r>
            <w:r w:rsidR="00092625">
              <w:rPr>
                <w:webHidden/>
              </w:rPr>
              <w:instrText xml:space="preserve"> PAGEREF _Toc139287040 \h </w:instrText>
            </w:r>
            <w:r w:rsidR="00092625">
              <w:rPr>
                <w:webHidden/>
              </w:rPr>
            </w:r>
            <w:r w:rsidR="00092625">
              <w:rPr>
                <w:webHidden/>
              </w:rPr>
              <w:fldChar w:fldCharType="separate"/>
            </w:r>
            <w:r w:rsidR="00092625">
              <w:rPr>
                <w:webHidden/>
              </w:rPr>
              <w:t>7</w:t>
            </w:r>
            <w:r w:rsidR="00092625">
              <w:rPr>
                <w:webHidden/>
              </w:rPr>
              <w:fldChar w:fldCharType="end"/>
            </w:r>
          </w:hyperlink>
        </w:p>
        <w:p w14:paraId="09C01199" w14:textId="3CF4B3F6" w:rsidR="00092625" w:rsidRDefault="00F13AE1">
          <w:pPr>
            <w:pStyle w:val="TOC1"/>
            <w:rPr>
              <w:rFonts w:asciiTheme="minorHAnsi" w:eastAsiaTheme="minorEastAsia" w:hAnsiTheme="minorHAnsi" w:cstheme="minorBidi"/>
              <w:b w:val="0"/>
              <w:bCs w:val="0"/>
              <w:caps w:val="0"/>
              <w:color w:val="auto"/>
              <w:kern w:val="2"/>
              <w:sz w:val="22"/>
              <w:szCs w:val="22"/>
              <w14:ligatures w14:val="standardContextual"/>
            </w:rPr>
          </w:pPr>
          <w:hyperlink w:anchor="_Toc139287041" w:history="1">
            <w:r w:rsidR="00092625" w:rsidRPr="0030552F">
              <w:rPr>
                <w:rStyle w:val="Hyperlink"/>
                <w:rFonts w:ascii="Arial" w:hAnsi="Arial"/>
              </w:rPr>
              <w:t>3</w:t>
            </w:r>
            <w:r w:rsidR="00092625" w:rsidRPr="0030552F">
              <w:rPr>
                <w:rStyle w:val="Hyperlink"/>
              </w:rPr>
              <w:t xml:space="preserve"> Bonnes pratiques web</w:t>
            </w:r>
            <w:r w:rsidR="00092625">
              <w:rPr>
                <w:webHidden/>
              </w:rPr>
              <w:tab/>
            </w:r>
            <w:r w:rsidR="00092625">
              <w:rPr>
                <w:webHidden/>
              </w:rPr>
              <w:fldChar w:fldCharType="begin"/>
            </w:r>
            <w:r w:rsidR="00092625">
              <w:rPr>
                <w:webHidden/>
              </w:rPr>
              <w:instrText xml:space="preserve"> PAGEREF _Toc139287041 \h </w:instrText>
            </w:r>
            <w:r w:rsidR="00092625">
              <w:rPr>
                <w:webHidden/>
              </w:rPr>
            </w:r>
            <w:r w:rsidR="00092625">
              <w:rPr>
                <w:webHidden/>
              </w:rPr>
              <w:fldChar w:fldCharType="separate"/>
            </w:r>
            <w:r w:rsidR="00092625">
              <w:rPr>
                <w:webHidden/>
              </w:rPr>
              <w:t>8</w:t>
            </w:r>
            <w:r w:rsidR="00092625">
              <w:rPr>
                <w:webHidden/>
              </w:rPr>
              <w:fldChar w:fldCharType="end"/>
            </w:r>
          </w:hyperlink>
        </w:p>
        <w:p w14:paraId="286FDD7F" w14:textId="0717CD9E"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42" w:history="1">
            <w:r w:rsidR="00092625" w:rsidRPr="0030552F">
              <w:rPr>
                <w:rStyle w:val="Hyperlink"/>
                <w:rFonts w:ascii="Arial" w:hAnsi="Arial"/>
              </w:rPr>
              <w:t>3.1</w:t>
            </w:r>
            <w:r w:rsidR="00092625" w:rsidRPr="0030552F">
              <w:rPr>
                <w:rStyle w:val="Hyperlink"/>
              </w:rPr>
              <w:t xml:space="preserve"> Exigences fonctionnelles</w:t>
            </w:r>
            <w:r w:rsidR="00092625">
              <w:rPr>
                <w:webHidden/>
              </w:rPr>
              <w:tab/>
            </w:r>
            <w:r w:rsidR="00092625">
              <w:rPr>
                <w:webHidden/>
              </w:rPr>
              <w:fldChar w:fldCharType="begin"/>
            </w:r>
            <w:r w:rsidR="00092625">
              <w:rPr>
                <w:webHidden/>
              </w:rPr>
              <w:instrText xml:space="preserve"> PAGEREF _Toc139287042 \h </w:instrText>
            </w:r>
            <w:r w:rsidR="00092625">
              <w:rPr>
                <w:webHidden/>
              </w:rPr>
            </w:r>
            <w:r w:rsidR="00092625">
              <w:rPr>
                <w:webHidden/>
              </w:rPr>
              <w:fldChar w:fldCharType="separate"/>
            </w:r>
            <w:r w:rsidR="00092625">
              <w:rPr>
                <w:webHidden/>
              </w:rPr>
              <w:t>8</w:t>
            </w:r>
            <w:r w:rsidR="00092625">
              <w:rPr>
                <w:webHidden/>
              </w:rPr>
              <w:fldChar w:fldCharType="end"/>
            </w:r>
          </w:hyperlink>
        </w:p>
        <w:p w14:paraId="669117FB" w14:textId="1752333A"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43" w:history="1">
            <w:r w:rsidR="00092625" w:rsidRPr="0030552F">
              <w:rPr>
                <w:rStyle w:val="Hyperlink"/>
                <w:rFonts w:ascii="Arial" w:hAnsi="Arial"/>
              </w:rPr>
              <w:t>3.2</w:t>
            </w:r>
            <w:r w:rsidR="00092625" w:rsidRPr="0030552F">
              <w:rPr>
                <w:rStyle w:val="Hyperlink"/>
              </w:rPr>
              <w:t xml:space="preserve"> Solution retenue</w:t>
            </w:r>
            <w:r w:rsidR="00092625">
              <w:rPr>
                <w:webHidden/>
              </w:rPr>
              <w:tab/>
            </w:r>
            <w:r w:rsidR="00092625">
              <w:rPr>
                <w:webHidden/>
              </w:rPr>
              <w:fldChar w:fldCharType="begin"/>
            </w:r>
            <w:r w:rsidR="00092625">
              <w:rPr>
                <w:webHidden/>
              </w:rPr>
              <w:instrText xml:space="preserve"> PAGEREF _Toc139287043 \h </w:instrText>
            </w:r>
            <w:r w:rsidR="00092625">
              <w:rPr>
                <w:webHidden/>
              </w:rPr>
            </w:r>
            <w:r w:rsidR="00092625">
              <w:rPr>
                <w:webHidden/>
              </w:rPr>
              <w:fldChar w:fldCharType="separate"/>
            </w:r>
            <w:r w:rsidR="00092625">
              <w:rPr>
                <w:webHidden/>
              </w:rPr>
              <w:t>8</w:t>
            </w:r>
            <w:r w:rsidR="00092625">
              <w:rPr>
                <w:webHidden/>
              </w:rPr>
              <w:fldChar w:fldCharType="end"/>
            </w:r>
          </w:hyperlink>
        </w:p>
        <w:p w14:paraId="6751DB46" w14:textId="26E16A00" w:rsidR="00092625" w:rsidRDefault="00F13AE1">
          <w:pPr>
            <w:pStyle w:val="TOC3"/>
            <w:rPr>
              <w:rFonts w:asciiTheme="minorHAnsi" w:eastAsiaTheme="minorEastAsia" w:hAnsiTheme="minorHAnsi" w:cstheme="minorBidi"/>
              <w:i w:val="0"/>
              <w:iCs w:val="0"/>
              <w:color w:val="auto"/>
              <w:kern w:val="2"/>
              <w:sz w:val="22"/>
              <w:szCs w:val="22"/>
              <w14:ligatures w14:val="standardContextual"/>
            </w:rPr>
          </w:pPr>
          <w:hyperlink w:anchor="_Toc139287044" w:history="1">
            <w:r w:rsidR="00092625" w:rsidRPr="0030552F">
              <w:rPr>
                <w:rStyle w:val="Hyperlink"/>
                <w:rFonts w:ascii="Arial" w:hAnsi="Arial"/>
              </w:rPr>
              <w:t>3.2.1</w:t>
            </w:r>
            <w:r w:rsidR="00092625" w:rsidRPr="0030552F">
              <w:rPr>
                <w:rStyle w:val="Hyperlink"/>
              </w:rPr>
              <w:t xml:space="preserve"> Lighthouse (catégorie « best-practices »)</w:t>
            </w:r>
            <w:r w:rsidR="00092625">
              <w:rPr>
                <w:webHidden/>
              </w:rPr>
              <w:tab/>
            </w:r>
            <w:r w:rsidR="00092625">
              <w:rPr>
                <w:webHidden/>
              </w:rPr>
              <w:fldChar w:fldCharType="begin"/>
            </w:r>
            <w:r w:rsidR="00092625">
              <w:rPr>
                <w:webHidden/>
              </w:rPr>
              <w:instrText xml:space="preserve"> PAGEREF _Toc139287044 \h </w:instrText>
            </w:r>
            <w:r w:rsidR="00092625">
              <w:rPr>
                <w:webHidden/>
              </w:rPr>
            </w:r>
            <w:r w:rsidR="00092625">
              <w:rPr>
                <w:webHidden/>
              </w:rPr>
              <w:fldChar w:fldCharType="separate"/>
            </w:r>
            <w:r w:rsidR="00092625">
              <w:rPr>
                <w:webHidden/>
              </w:rPr>
              <w:t>8</w:t>
            </w:r>
            <w:r w:rsidR="00092625">
              <w:rPr>
                <w:webHidden/>
              </w:rPr>
              <w:fldChar w:fldCharType="end"/>
            </w:r>
          </w:hyperlink>
        </w:p>
        <w:p w14:paraId="4A5601EB" w14:textId="0A06F790"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45" w:history="1">
            <w:r w:rsidR="00092625" w:rsidRPr="0030552F">
              <w:rPr>
                <w:rStyle w:val="Hyperlink"/>
                <w:rFonts w:ascii="Arial" w:hAnsi="Arial"/>
              </w:rPr>
              <w:t>3.3</w:t>
            </w:r>
            <w:r w:rsidR="00092625" w:rsidRPr="0030552F">
              <w:rPr>
                <w:rStyle w:val="Hyperlink"/>
              </w:rPr>
              <w:t xml:space="preserve"> Solutions étudiées mais non retenues</w:t>
            </w:r>
            <w:r w:rsidR="00092625">
              <w:rPr>
                <w:webHidden/>
              </w:rPr>
              <w:tab/>
            </w:r>
            <w:r w:rsidR="00092625">
              <w:rPr>
                <w:webHidden/>
              </w:rPr>
              <w:fldChar w:fldCharType="begin"/>
            </w:r>
            <w:r w:rsidR="00092625">
              <w:rPr>
                <w:webHidden/>
              </w:rPr>
              <w:instrText xml:space="preserve"> PAGEREF _Toc139287045 \h </w:instrText>
            </w:r>
            <w:r w:rsidR="00092625">
              <w:rPr>
                <w:webHidden/>
              </w:rPr>
            </w:r>
            <w:r w:rsidR="00092625">
              <w:rPr>
                <w:webHidden/>
              </w:rPr>
              <w:fldChar w:fldCharType="separate"/>
            </w:r>
            <w:r w:rsidR="00092625">
              <w:rPr>
                <w:webHidden/>
              </w:rPr>
              <w:t>9</w:t>
            </w:r>
            <w:r w:rsidR="00092625">
              <w:rPr>
                <w:webHidden/>
              </w:rPr>
              <w:fldChar w:fldCharType="end"/>
            </w:r>
          </w:hyperlink>
        </w:p>
        <w:p w14:paraId="60946704" w14:textId="3282C5E2" w:rsidR="00092625" w:rsidRDefault="00F13AE1">
          <w:pPr>
            <w:pStyle w:val="TOC1"/>
            <w:rPr>
              <w:rFonts w:asciiTheme="minorHAnsi" w:eastAsiaTheme="minorEastAsia" w:hAnsiTheme="minorHAnsi" w:cstheme="minorBidi"/>
              <w:b w:val="0"/>
              <w:bCs w:val="0"/>
              <w:caps w:val="0"/>
              <w:color w:val="auto"/>
              <w:kern w:val="2"/>
              <w:sz w:val="22"/>
              <w:szCs w:val="22"/>
              <w14:ligatures w14:val="standardContextual"/>
            </w:rPr>
          </w:pPr>
          <w:hyperlink w:anchor="_Toc139287046" w:history="1">
            <w:r w:rsidR="00092625" w:rsidRPr="0030552F">
              <w:rPr>
                <w:rStyle w:val="Hyperlink"/>
                <w:rFonts w:ascii="Arial" w:hAnsi="Arial"/>
              </w:rPr>
              <w:t>4</w:t>
            </w:r>
            <w:r w:rsidR="00092625" w:rsidRPr="0030552F">
              <w:rPr>
                <w:rStyle w:val="Hyperlink"/>
              </w:rPr>
              <w:t xml:space="preserve"> Détection des technologies et des trackers</w:t>
            </w:r>
            <w:r w:rsidR="00092625">
              <w:rPr>
                <w:webHidden/>
              </w:rPr>
              <w:tab/>
            </w:r>
            <w:r w:rsidR="00092625">
              <w:rPr>
                <w:webHidden/>
              </w:rPr>
              <w:fldChar w:fldCharType="begin"/>
            </w:r>
            <w:r w:rsidR="00092625">
              <w:rPr>
                <w:webHidden/>
              </w:rPr>
              <w:instrText xml:space="preserve"> PAGEREF _Toc139287046 \h </w:instrText>
            </w:r>
            <w:r w:rsidR="00092625">
              <w:rPr>
                <w:webHidden/>
              </w:rPr>
            </w:r>
            <w:r w:rsidR="00092625">
              <w:rPr>
                <w:webHidden/>
              </w:rPr>
              <w:fldChar w:fldCharType="separate"/>
            </w:r>
            <w:r w:rsidR="00092625">
              <w:rPr>
                <w:webHidden/>
              </w:rPr>
              <w:t>10</w:t>
            </w:r>
            <w:r w:rsidR="00092625">
              <w:rPr>
                <w:webHidden/>
              </w:rPr>
              <w:fldChar w:fldCharType="end"/>
            </w:r>
          </w:hyperlink>
        </w:p>
        <w:p w14:paraId="3840EBB5" w14:textId="7BB12211"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47" w:history="1">
            <w:r w:rsidR="00092625" w:rsidRPr="0030552F">
              <w:rPr>
                <w:rStyle w:val="Hyperlink"/>
                <w:rFonts w:ascii="Arial" w:hAnsi="Arial"/>
              </w:rPr>
              <w:t>4.1</w:t>
            </w:r>
            <w:r w:rsidR="00092625" w:rsidRPr="0030552F">
              <w:rPr>
                <w:rStyle w:val="Hyperlink"/>
              </w:rPr>
              <w:t xml:space="preserve"> Exigences fonctionnelles</w:t>
            </w:r>
            <w:r w:rsidR="00092625">
              <w:rPr>
                <w:webHidden/>
              </w:rPr>
              <w:tab/>
            </w:r>
            <w:r w:rsidR="00092625">
              <w:rPr>
                <w:webHidden/>
              </w:rPr>
              <w:fldChar w:fldCharType="begin"/>
            </w:r>
            <w:r w:rsidR="00092625">
              <w:rPr>
                <w:webHidden/>
              </w:rPr>
              <w:instrText xml:space="preserve"> PAGEREF _Toc139287047 \h </w:instrText>
            </w:r>
            <w:r w:rsidR="00092625">
              <w:rPr>
                <w:webHidden/>
              </w:rPr>
            </w:r>
            <w:r w:rsidR="00092625">
              <w:rPr>
                <w:webHidden/>
              </w:rPr>
              <w:fldChar w:fldCharType="separate"/>
            </w:r>
            <w:r w:rsidR="00092625">
              <w:rPr>
                <w:webHidden/>
              </w:rPr>
              <w:t>10</w:t>
            </w:r>
            <w:r w:rsidR="00092625">
              <w:rPr>
                <w:webHidden/>
              </w:rPr>
              <w:fldChar w:fldCharType="end"/>
            </w:r>
          </w:hyperlink>
        </w:p>
        <w:p w14:paraId="2D9F3DC5" w14:textId="237C15C9"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48" w:history="1">
            <w:r w:rsidR="00092625" w:rsidRPr="0030552F">
              <w:rPr>
                <w:rStyle w:val="Hyperlink"/>
                <w:rFonts w:ascii="Arial" w:hAnsi="Arial"/>
              </w:rPr>
              <w:t>4.2</w:t>
            </w:r>
            <w:r w:rsidR="00092625" w:rsidRPr="0030552F">
              <w:rPr>
                <w:rStyle w:val="Hyperlink"/>
              </w:rPr>
              <w:t xml:space="preserve"> Solution retenue</w:t>
            </w:r>
            <w:r w:rsidR="00092625">
              <w:rPr>
                <w:webHidden/>
              </w:rPr>
              <w:tab/>
            </w:r>
            <w:r w:rsidR="00092625">
              <w:rPr>
                <w:webHidden/>
              </w:rPr>
              <w:fldChar w:fldCharType="begin"/>
            </w:r>
            <w:r w:rsidR="00092625">
              <w:rPr>
                <w:webHidden/>
              </w:rPr>
              <w:instrText xml:space="preserve"> PAGEREF _Toc139287048 \h </w:instrText>
            </w:r>
            <w:r w:rsidR="00092625">
              <w:rPr>
                <w:webHidden/>
              </w:rPr>
            </w:r>
            <w:r w:rsidR="00092625">
              <w:rPr>
                <w:webHidden/>
              </w:rPr>
              <w:fldChar w:fldCharType="separate"/>
            </w:r>
            <w:r w:rsidR="00092625">
              <w:rPr>
                <w:webHidden/>
              </w:rPr>
              <w:t>10</w:t>
            </w:r>
            <w:r w:rsidR="00092625">
              <w:rPr>
                <w:webHidden/>
              </w:rPr>
              <w:fldChar w:fldCharType="end"/>
            </w:r>
          </w:hyperlink>
        </w:p>
        <w:p w14:paraId="51117F30" w14:textId="696B2F0B" w:rsidR="00092625" w:rsidRDefault="00F13AE1">
          <w:pPr>
            <w:pStyle w:val="TOC3"/>
            <w:rPr>
              <w:rFonts w:asciiTheme="minorHAnsi" w:eastAsiaTheme="minorEastAsia" w:hAnsiTheme="minorHAnsi" w:cstheme="minorBidi"/>
              <w:i w:val="0"/>
              <w:iCs w:val="0"/>
              <w:color w:val="auto"/>
              <w:kern w:val="2"/>
              <w:sz w:val="22"/>
              <w:szCs w:val="22"/>
              <w14:ligatures w14:val="standardContextual"/>
            </w:rPr>
          </w:pPr>
          <w:hyperlink w:anchor="_Toc139287049" w:history="1">
            <w:r w:rsidR="00092625" w:rsidRPr="0030552F">
              <w:rPr>
                <w:rStyle w:val="Hyperlink"/>
                <w:rFonts w:ascii="Arial" w:hAnsi="Arial"/>
              </w:rPr>
              <w:t>4.2.1</w:t>
            </w:r>
            <w:r w:rsidR="00092625" w:rsidRPr="0030552F">
              <w:rPr>
                <w:rStyle w:val="Hyperlink"/>
              </w:rPr>
              <w:t xml:space="preserve"> Wappalyzer</w:t>
            </w:r>
            <w:r w:rsidR="00092625">
              <w:rPr>
                <w:webHidden/>
              </w:rPr>
              <w:tab/>
            </w:r>
            <w:r w:rsidR="00092625">
              <w:rPr>
                <w:webHidden/>
              </w:rPr>
              <w:fldChar w:fldCharType="begin"/>
            </w:r>
            <w:r w:rsidR="00092625">
              <w:rPr>
                <w:webHidden/>
              </w:rPr>
              <w:instrText xml:space="preserve"> PAGEREF _Toc139287049 \h </w:instrText>
            </w:r>
            <w:r w:rsidR="00092625">
              <w:rPr>
                <w:webHidden/>
              </w:rPr>
            </w:r>
            <w:r w:rsidR="00092625">
              <w:rPr>
                <w:webHidden/>
              </w:rPr>
              <w:fldChar w:fldCharType="separate"/>
            </w:r>
            <w:r w:rsidR="00092625">
              <w:rPr>
                <w:webHidden/>
              </w:rPr>
              <w:t>10</w:t>
            </w:r>
            <w:r w:rsidR="00092625">
              <w:rPr>
                <w:webHidden/>
              </w:rPr>
              <w:fldChar w:fldCharType="end"/>
            </w:r>
          </w:hyperlink>
        </w:p>
        <w:p w14:paraId="27493F5D" w14:textId="59643FD9"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50" w:history="1">
            <w:r w:rsidR="00092625" w:rsidRPr="0030552F">
              <w:rPr>
                <w:rStyle w:val="Hyperlink"/>
                <w:rFonts w:ascii="Arial" w:hAnsi="Arial"/>
              </w:rPr>
              <w:t>4.3</w:t>
            </w:r>
            <w:r w:rsidR="00092625" w:rsidRPr="0030552F">
              <w:rPr>
                <w:rStyle w:val="Hyperlink"/>
              </w:rPr>
              <w:t xml:space="preserve"> Solutions étudiées mais non retenues</w:t>
            </w:r>
            <w:r w:rsidR="00092625">
              <w:rPr>
                <w:webHidden/>
              </w:rPr>
              <w:tab/>
            </w:r>
            <w:r w:rsidR="00092625">
              <w:rPr>
                <w:webHidden/>
              </w:rPr>
              <w:fldChar w:fldCharType="begin"/>
            </w:r>
            <w:r w:rsidR="00092625">
              <w:rPr>
                <w:webHidden/>
              </w:rPr>
              <w:instrText xml:space="preserve"> PAGEREF _Toc139287050 \h </w:instrText>
            </w:r>
            <w:r w:rsidR="00092625">
              <w:rPr>
                <w:webHidden/>
              </w:rPr>
            </w:r>
            <w:r w:rsidR="00092625">
              <w:rPr>
                <w:webHidden/>
              </w:rPr>
              <w:fldChar w:fldCharType="separate"/>
            </w:r>
            <w:r w:rsidR="00092625">
              <w:rPr>
                <w:webHidden/>
              </w:rPr>
              <w:t>11</w:t>
            </w:r>
            <w:r w:rsidR="00092625">
              <w:rPr>
                <w:webHidden/>
              </w:rPr>
              <w:fldChar w:fldCharType="end"/>
            </w:r>
          </w:hyperlink>
        </w:p>
        <w:p w14:paraId="40108DFB" w14:textId="1A58BAA7" w:rsidR="00092625" w:rsidRDefault="00F13AE1">
          <w:pPr>
            <w:pStyle w:val="TOC1"/>
            <w:rPr>
              <w:rFonts w:asciiTheme="minorHAnsi" w:eastAsiaTheme="minorEastAsia" w:hAnsiTheme="minorHAnsi" w:cstheme="minorBidi"/>
              <w:b w:val="0"/>
              <w:bCs w:val="0"/>
              <w:caps w:val="0"/>
              <w:color w:val="auto"/>
              <w:kern w:val="2"/>
              <w:sz w:val="22"/>
              <w:szCs w:val="22"/>
              <w14:ligatures w14:val="standardContextual"/>
            </w:rPr>
          </w:pPr>
          <w:hyperlink w:anchor="_Toc139287051" w:history="1">
            <w:r w:rsidR="00092625" w:rsidRPr="0030552F">
              <w:rPr>
                <w:rStyle w:val="Hyperlink"/>
                <w:rFonts w:ascii="Arial" w:hAnsi="Arial"/>
              </w:rPr>
              <w:t>5</w:t>
            </w:r>
            <w:r w:rsidR="00092625" w:rsidRPr="0030552F">
              <w:rPr>
                <w:rStyle w:val="Hyperlink"/>
              </w:rPr>
              <w:t xml:space="preserve"> Responsive</w:t>
            </w:r>
            <w:r w:rsidR="00092625">
              <w:rPr>
                <w:webHidden/>
              </w:rPr>
              <w:tab/>
            </w:r>
            <w:r w:rsidR="00092625">
              <w:rPr>
                <w:webHidden/>
              </w:rPr>
              <w:fldChar w:fldCharType="begin"/>
            </w:r>
            <w:r w:rsidR="00092625">
              <w:rPr>
                <w:webHidden/>
              </w:rPr>
              <w:instrText xml:space="preserve"> PAGEREF _Toc139287051 \h </w:instrText>
            </w:r>
            <w:r w:rsidR="00092625">
              <w:rPr>
                <w:webHidden/>
              </w:rPr>
            </w:r>
            <w:r w:rsidR="00092625">
              <w:rPr>
                <w:webHidden/>
              </w:rPr>
              <w:fldChar w:fldCharType="separate"/>
            </w:r>
            <w:r w:rsidR="00092625">
              <w:rPr>
                <w:webHidden/>
              </w:rPr>
              <w:t>13</w:t>
            </w:r>
            <w:r w:rsidR="00092625">
              <w:rPr>
                <w:webHidden/>
              </w:rPr>
              <w:fldChar w:fldCharType="end"/>
            </w:r>
          </w:hyperlink>
        </w:p>
        <w:p w14:paraId="56239CB1" w14:textId="12BE3BD0"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52" w:history="1">
            <w:r w:rsidR="00092625" w:rsidRPr="0030552F">
              <w:rPr>
                <w:rStyle w:val="Hyperlink"/>
                <w:rFonts w:ascii="Arial" w:hAnsi="Arial"/>
              </w:rPr>
              <w:t>5.1</w:t>
            </w:r>
            <w:r w:rsidR="00092625" w:rsidRPr="0030552F">
              <w:rPr>
                <w:rStyle w:val="Hyperlink"/>
              </w:rPr>
              <w:t xml:space="preserve"> Exigences fonctionnelles</w:t>
            </w:r>
            <w:r w:rsidR="00092625">
              <w:rPr>
                <w:webHidden/>
              </w:rPr>
              <w:tab/>
            </w:r>
            <w:r w:rsidR="00092625">
              <w:rPr>
                <w:webHidden/>
              </w:rPr>
              <w:fldChar w:fldCharType="begin"/>
            </w:r>
            <w:r w:rsidR="00092625">
              <w:rPr>
                <w:webHidden/>
              </w:rPr>
              <w:instrText xml:space="preserve"> PAGEREF _Toc139287052 \h </w:instrText>
            </w:r>
            <w:r w:rsidR="00092625">
              <w:rPr>
                <w:webHidden/>
              </w:rPr>
            </w:r>
            <w:r w:rsidR="00092625">
              <w:rPr>
                <w:webHidden/>
              </w:rPr>
              <w:fldChar w:fldCharType="separate"/>
            </w:r>
            <w:r w:rsidR="00092625">
              <w:rPr>
                <w:webHidden/>
              </w:rPr>
              <w:t>13</w:t>
            </w:r>
            <w:r w:rsidR="00092625">
              <w:rPr>
                <w:webHidden/>
              </w:rPr>
              <w:fldChar w:fldCharType="end"/>
            </w:r>
          </w:hyperlink>
        </w:p>
        <w:p w14:paraId="2F3F0938" w14:textId="0CFD700F"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53" w:history="1">
            <w:r w:rsidR="00092625" w:rsidRPr="0030552F">
              <w:rPr>
                <w:rStyle w:val="Hyperlink"/>
                <w:rFonts w:ascii="Arial" w:hAnsi="Arial"/>
              </w:rPr>
              <w:t>5.2</w:t>
            </w:r>
            <w:r w:rsidR="00092625" w:rsidRPr="0030552F">
              <w:rPr>
                <w:rStyle w:val="Hyperlink"/>
              </w:rPr>
              <w:t xml:space="preserve"> Solution retenue</w:t>
            </w:r>
            <w:r w:rsidR="00092625">
              <w:rPr>
                <w:webHidden/>
              </w:rPr>
              <w:tab/>
            </w:r>
            <w:r w:rsidR="00092625">
              <w:rPr>
                <w:webHidden/>
              </w:rPr>
              <w:fldChar w:fldCharType="begin"/>
            </w:r>
            <w:r w:rsidR="00092625">
              <w:rPr>
                <w:webHidden/>
              </w:rPr>
              <w:instrText xml:space="preserve"> PAGEREF _Toc139287053 \h </w:instrText>
            </w:r>
            <w:r w:rsidR="00092625">
              <w:rPr>
                <w:webHidden/>
              </w:rPr>
            </w:r>
            <w:r w:rsidR="00092625">
              <w:rPr>
                <w:webHidden/>
              </w:rPr>
              <w:fldChar w:fldCharType="separate"/>
            </w:r>
            <w:r w:rsidR="00092625">
              <w:rPr>
                <w:webHidden/>
              </w:rPr>
              <w:t>13</w:t>
            </w:r>
            <w:r w:rsidR="00092625">
              <w:rPr>
                <w:webHidden/>
              </w:rPr>
              <w:fldChar w:fldCharType="end"/>
            </w:r>
          </w:hyperlink>
        </w:p>
        <w:p w14:paraId="205177CC" w14:textId="2B727D8F" w:rsidR="00092625" w:rsidRDefault="00F13AE1">
          <w:pPr>
            <w:pStyle w:val="TOC3"/>
            <w:rPr>
              <w:rFonts w:asciiTheme="minorHAnsi" w:eastAsiaTheme="minorEastAsia" w:hAnsiTheme="minorHAnsi" w:cstheme="minorBidi"/>
              <w:i w:val="0"/>
              <w:iCs w:val="0"/>
              <w:color w:val="auto"/>
              <w:kern w:val="2"/>
              <w:sz w:val="22"/>
              <w:szCs w:val="22"/>
              <w14:ligatures w14:val="standardContextual"/>
            </w:rPr>
          </w:pPr>
          <w:hyperlink w:anchor="_Toc139287054" w:history="1">
            <w:r w:rsidR="00092625" w:rsidRPr="0030552F">
              <w:rPr>
                <w:rStyle w:val="Hyperlink"/>
                <w:rFonts w:ascii="Arial" w:hAnsi="Arial"/>
              </w:rPr>
              <w:t>5.2.1</w:t>
            </w:r>
            <w:r w:rsidR="00092625" w:rsidRPr="0030552F">
              <w:rPr>
                <w:rStyle w:val="Hyperlink"/>
              </w:rPr>
              <w:t xml:space="preserve"> Google Mobile Friendly Test</w:t>
            </w:r>
            <w:r w:rsidR="00092625">
              <w:rPr>
                <w:webHidden/>
              </w:rPr>
              <w:tab/>
            </w:r>
            <w:r w:rsidR="00092625">
              <w:rPr>
                <w:webHidden/>
              </w:rPr>
              <w:fldChar w:fldCharType="begin"/>
            </w:r>
            <w:r w:rsidR="00092625">
              <w:rPr>
                <w:webHidden/>
              </w:rPr>
              <w:instrText xml:space="preserve"> PAGEREF _Toc139287054 \h </w:instrText>
            </w:r>
            <w:r w:rsidR="00092625">
              <w:rPr>
                <w:webHidden/>
              </w:rPr>
            </w:r>
            <w:r w:rsidR="00092625">
              <w:rPr>
                <w:webHidden/>
              </w:rPr>
              <w:fldChar w:fldCharType="separate"/>
            </w:r>
            <w:r w:rsidR="00092625">
              <w:rPr>
                <w:webHidden/>
              </w:rPr>
              <w:t>13</w:t>
            </w:r>
            <w:r w:rsidR="00092625">
              <w:rPr>
                <w:webHidden/>
              </w:rPr>
              <w:fldChar w:fldCharType="end"/>
            </w:r>
          </w:hyperlink>
        </w:p>
        <w:p w14:paraId="706D8767" w14:textId="7A5A0A61"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55" w:history="1">
            <w:r w:rsidR="00092625" w:rsidRPr="0030552F">
              <w:rPr>
                <w:rStyle w:val="Hyperlink"/>
                <w:rFonts w:ascii="Arial" w:hAnsi="Arial"/>
              </w:rPr>
              <w:t>5.3</w:t>
            </w:r>
            <w:r w:rsidR="00092625" w:rsidRPr="0030552F">
              <w:rPr>
                <w:rStyle w:val="Hyperlink"/>
              </w:rPr>
              <w:t xml:space="preserve"> Solutions étudiées mais non retenues</w:t>
            </w:r>
            <w:r w:rsidR="00092625">
              <w:rPr>
                <w:webHidden/>
              </w:rPr>
              <w:tab/>
            </w:r>
            <w:r w:rsidR="00092625">
              <w:rPr>
                <w:webHidden/>
              </w:rPr>
              <w:fldChar w:fldCharType="begin"/>
            </w:r>
            <w:r w:rsidR="00092625">
              <w:rPr>
                <w:webHidden/>
              </w:rPr>
              <w:instrText xml:space="preserve"> PAGEREF _Toc139287055 \h </w:instrText>
            </w:r>
            <w:r w:rsidR="00092625">
              <w:rPr>
                <w:webHidden/>
              </w:rPr>
            </w:r>
            <w:r w:rsidR="00092625">
              <w:rPr>
                <w:webHidden/>
              </w:rPr>
              <w:fldChar w:fldCharType="separate"/>
            </w:r>
            <w:r w:rsidR="00092625">
              <w:rPr>
                <w:webHidden/>
              </w:rPr>
              <w:t>14</w:t>
            </w:r>
            <w:r w:rsidR="00092625">
              <w:rPr>
                <w:webHidden/>
              </w:rPr>
              <w:fldChar w:fldCharType="end"/>
            </w:r>
          </w:hyperlink>
        </w:p>
        <w:p w14:paraId="34F06065" w14:textId="1F7FB919" w:rsidR="00092625" w:rsidRDefault="00F13AE1">
          <w:pPr>
            <w:pStyle w:val="TOC1"/>
            <w:rPr>
              <w:rFonts w:asciiTheme="minorHAnsi" w:eastAsiaTheme="minorEastAsia" w:hAnsiTheme="minorHAnsi" w:cstheme="minorBidi"/>
              <w:b w:val="0"/>
              <w:bCs w:val="0"/>
              <w:caps w:val="0"/>
              <w:color w:val="auto"/>
              <w:kern w:val="2"/>
              <w:sz w:val="22"/>
              <w:szCs w:val="22"/>
              <w14:ligatures w14:val="standardContextual"/>
            </w:rPr>
          </w:pPr>
          <w:hyperlink w:anchor="_Toc139287056" w:history="1">
            <w:r w:rsidR="00092625" w:rsidRPr="0030552F">
              <w:rPr>
                <w:rStyle w:val="Hyperlink"/>
                <w:rFonts w:ascii="Arial" w:hAnsi="Arial"/>
              </w:rPr>
              <w:t>6</w:t>
            </w:r>
            <w:r w:rsidR="00092625" w:rsidRPr="0030552F">
              <w:rPr>
                <w:rStyle w:val="Hyperlink"/>
              </w:rPr>
              <w:t xml:space="preserve"> Empreinte CO2</w:t>
            </w:r>
            <w:r w:rsidR="00092625">
              <w:rPr>
                <w:webHidden/>
              </w:rPr>
              <w:tab/>
            </w:r>
            <w:r w:rsidR="00092625">
              <w:rPr>
                <w:webHidden/>
              </w:rPr>
              <w:fldChar w:fldCharType="begin"/>
            </w:r>
            <w:r w:rsidR="00092625">
              <w:rPr>
                <w:webHidden/>
              </w:rPr>
              <w:instrText xml:space="preserve"> PAGEREF _Toc139287056 \h </w:instrText>
            </w:r>
            <w:r w:rsidR="00092625">
              <w:rPr>
                <w:webHidden/>
              </w:rPr>
            </w:r>
            <w:r w:rsidR="00092625">
              <w:rPr>
                <w:webHidden/>
              </w:rPr>
              <w:fldChar w:fldCharType="separate"/>
            </w:r>
            <w:r w:rsidR="00092625">
              <w:rPr>
                <w:webHidden/>
              </w:rPr>
              <w:t>15</w:t>
            </w:r>
            <w:r w:rsidR="00092625">
              <w:rPr>
                <w:webHidden/>
              </w:rPr>
              <w:fldChar w:fldCharType="end"/>
            </w:r>
          </w:hyperlink>
        </w:p>
        <w:p w14:paraId="04AEE4C7" w14:textId="5CC573C4"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57" w:history="1">
            <w:r w:rsidR="00092625" w:rsidRPr="0030552F">
              <w:rPr>
                <w:rStyle w:val="Hyperlink"/>
                <w:rFonts w:ascii="Arial" w:hAnsi="Arial"/>
              </w:rPr>
              <w:t>6.1</w:t>
            </w:r>
            <w:r w:rsidR="00092625" w:rsidRPr="0030552F">
              <w:rPr>
                <w:rStyle w:val="Hyperlink"/>
              </w:rPr>
              <w:t xml:space="preserve"> Exigences fonctionnelles</w:t>
            </w:r>
            <w:r w:rsidR="00092625">
              <w:rPr>
                <w:webHidden/>
              </w:rPr>
              <w:tab/>
            </w:r>
            <w:r w:rsidR="00092625">
              <w:rPr>
                <w:webHidden/>
              </w:rPr>
              <w:fldChar w:fldCharType="begin"/>
            </w:r>
            <w:r w:rsidR="00092625">
              <w:rPr>
                <w:webHidden/>
              </w:rPr>
              <w:instrText xml:space="preserve"> PAGEREF _Toc139287057 \h </w:instrText>
            </w:r>
            <w:r w:rsidR="00092625">
              <w:rPr>
                <w:webHidden/>
              </w:rPr>
            </w:r>
            <w:r w:rsidR="00092625">
              <w:rPr>
                <w:webHidden/>
              </w:rPr>
              <w:fldChar w:fldCharType="separate"/>
            </w:r>
            <w:r w:rsidR="00092625">
              <w:rPr>
                <w:webHidden/>
              </w:rPr>
              <w:t>15</w:t>
            </w:r>
            <w:r w:rsidR="00092625">
              <w:rPr>
                <w:webHidden/>
              </w:rPr>
              <w:fldChar w:fldCharType="end"/>
            </w:r>
          </w:hyperlink>
        </w:p>
        <w:p w14:paraId="448B50DA" w14:textId="46ED0CD7" w:rsidR="00092625" w:rsidRDefault="00F13AE1">
          <w:pPr>
            <w:pStyle w:val="TOC2"/>
            <w:rPr>
              <w:rFonts w:asciiTheme="minorHAnsi" w:eastAsiaTheme="minorEastAsia" w:hAnsiTheme="minorHAnsi" w:cstheme="minorBidi"/>
              <w:smallCaps w:val="0"/>
              <w:color w:val="auto"/>
              <w:kern w:val="2"/>
              <w:sz w:val="22"/>
              <w:szCs w:val="22"/>
              <w14:ligatures w14:val="standardContextual"/>
            </w:rPr>
          </w:pPr>
          <w:hyperlink w:anchor="_Toc139287058" w:history="1">
            <w:r w:rsidR="00092625" w:rsidRPr="0030552F">
              <w:rPr>
                <w:rStyle w:val="Hyperlink"/>
                <w:rFonts w:ascii="Arial" w:hAnsi="Arial"/>
              </w:rPr>
              <w:t>6.2</w:t>
            </w:r>
            <w:r w:rsidR="00092625" w:rsidRPr="0030552F">
              <w:rPr>
                <w:rStyle w:val="Hyperlink"/>
              </w:rPr>
              <w:t xml:space="preserve"> Solutions</w:t>
            </w:r>
            <w:r w:rsidR="00092625">
              <w:rPr>
                <w:webHidden/>
              </w:rPr>
              <w:tab/>
            </w:r>
            <w:r w:rsidR="00092625">
              <w:rPr>
                <w:webHidden/>
              </w:rPr>
              <w:fldChar w:fldCharType="begin"/>
            </w:r>
            <w:r w:rsidR="00092625">
              <w:rPr>
                <w:webHidden/>
              </w:rPr>
              <w:instrText xml:space="preserve"> PAGEREF _Toc139287058 \h </w:instrText>
            </w:r>
            <w:r w:rsidR="00092625">
              <w:rPr>
                <w:webHidden/>
              </w:rPr>
            </w:r>
            <w:r w:rsidR="00092625">
              <w:rPr>
                <w:webHidden/>
              </w:rPr>
              <w:fldChar w:fldCharType="separate"/>
            </w:r>
            <w:r w:rsidR="00092625">
              <w:rPr>
                <w:webHidden/>
              </w:rPr>
              <w:t>15</w:t>
            </w:r>
            <w:r w:rsidR="00092625">
              <w:rPr>
                <w:webHidden/>
              </w:rPr>
              <w:fldChar w:fldCharType="end"/>
            </w:r>
          </w:hyperlink>
        </w:p>
        <w:p w14:paraId="2FA99BA1" w14:textId="1FB30666" w:rsidR="00092625" w:rsidRDefault="00F13AE1">
          <w:pPr>
            <w:pStyle w:val="TOC3"/>
            <w:rPr>
              <w:rFonts w:asciiTheme="minorHAnsi" w:eastAsiaTheme="minorEastAsia" w:hAnsiTheme="minorHAnsi" w:cstheme="minorBidi"/>
              <w:i w:val="0"/>
              <w:iCs w:val="0"/>
              <w:color w:val="auto"/>
              <w:kern w:val="2"/>
              <w:sz w:val="22"/>
              <w:szCs w:val="22"/>
              <w14:ligatures w14:val="standardContextual"/>
            </w:rPr>
          </w:pPr>
          <w:hyperlink w:anchor="_Toc139287059" w:history="1">
            <w:r w:rsidR="00092625" w:rsidRPr="0030552F">
              <w:rPr>
                <w:rStyle w:val="Hyperlink"/>
                <w:rFonts w:ascii="Arial" w:hAnsi="Arial"/>
              </w:rPr>
              <w:t>6.2.1</w:t>
            </w:r>
            <w:r w:rsidR="00092625" w:rsidRPr="0030552F">
              <w:rPr>
                <w:rStyle w:val="Hyperlink"/>
              </w:rPr>
              <w:t xml:space="preserve"> Website Carbon Calculator</w:t>
            </w:r>
            <w:r w:rsidR="00092625">
              <w:rPr>
                <w:webHidden/>
              </w:rPr>
              <w:tab/>
            </w:r>
            <w:r w:rsidR="00092625">
              <w:rPr>
                <w:webHidden/>
              </w:rPr>
              <w:fldChar w:fldCharType="begin"/>
            </w:r>
            <w:r w:rsidR="00092625">
              <w:rPr>
                <w:webHidden/>
              </w:rPr>
              <w:instrText xml:space="preserve"> PAGEREF _Toc139287059 \h </w:instrText>
            </w:r>
            <w:r w:rsidR="00092625">
              <w:rPr>
                <w:webHidden/>
              </w:rPr>
            </w:r>
            <w:r w:rsidR="00092625">
              <w:rPr>
                <w:webHidden/>
              </w:rPr>
              <w:fldChar w:fldCharType="separate"/>
            </w:r>
            <w:r w:rsidR="00092625">
              <w:rPr>
                <w:webHidden/>
              </w:rPr>
              <w:t>15</w:t>
            </w:r>
            <w:r w:rsidR="00092625">
              <w:rPr>
                <w:webHidden/>
              </w:rPr>
              <w:fldChar w:fldCharType="end"/>
            </w:r>
          </w:hyperlink>
        </w:p>
        <w:p w14:paraId="18C44090" w14:textId="05757333" w:rsidR="00092625" w:rsidRDefault="00F13AE1">
          <w:pPr>
            <w:pStyle w:val="TOC3"/>
            <w:rPr>
              <w:rFonts w:asciiTheme="minorHAnsi" w:eastAsiaTheme="minorEastAsia" w:hAnsiTheme="minorHAnsi" w:cstheme="minorBidi"/>
              <w:i w:val="0"/>
              <w:iCs w:val="0"/>
              <w:color w:val="auto"/>
              <w:kern w:val="2"/>
              <w:sz w:val="22"/>
              <w:szCs w:val="22"/>
              <w14:ligatures w14:val="standardContextual"/>
            </w:rPr>
          </w:pPr>
          <w:hyperlink w:anchor="_Toc139287060" w:history="1">
            <w:r w:rsidR="00092625" w:rsidRPr="0030552F">
              <w:rPr>
                <w:rStyle w:val="Hyperlink"/>
                <w:rFonts w:ascii="Arial" w:hAnsi="Arial"/>
              </w:rPr>
              <w:t>6.2.2</w:t>
            </w:r>
            <w:r w:rsidR="00092625" w:rsidRPr="0030552F">
              <w:rPr>
                <w:rStyle w:val="Hyperlink"/>
              </w:rPr>
              <w:t xml:space="preserve"> Carbon Calculator</w:t>
            </w:r>
            <w:r w:rsidR="00092625">
              <w:rPr>
                <w:webHidden/>
              </w:rPr>
              <w:tab/>
            </w:r>
            <w:r w:rsidR="00092625">
              <w:rPr>
                <w:webHidden/>
              </w:rPr>
              <w:fldChar w:fldCharType="begin"/>
            </w:r>
            <w:r w:rsidR="00092625">
              <w:rPr>
                <w:webHidden/>
              </w:rPr>
              <w:instrText xml:space="preserve"> PAGEREF _Toc139287060 \h </w:instrText>
            </w:r>
            <w:r w:rsidR="00092625">
              <w:rPr>
                <w:webHidden/>
              </w:rPr>
            </w:r>
            <w:r w:rsidR="00092625">
              <w:rPr>
                <w:webHidden/>
              </w:rPr>
              <w:fldChar w:fldCharType="separate"/>
            </w:r>
            <w:r w:rsidR="00092625">
              <w:rPr>
                <w:webHidden/>
              </w:rPr>
              <w:t>16</w:t>
            </w:r>
            <w:r w:rsidR="00092625">
              <w:rPr>
                <w:webHidden/>
              </w:rPr>
              <w:fldChar w:fldCharType="end"/>
            </w:r>
          </w:hyperlink>
        </w:p>
        <w:p w14:paraId="3BED9C52" w14:textId="4C2F7445" w:rsidR="00092625" w:rsidRDefault="00F13AE1">
          <w:pPr>
            <w:pStyle w:val="TOC1"/>
            <w:rPr>
              <w:rFonts w:asciiTheme="minorHAnsi" w:eastAsiaTheme="minorEastAsia" w:hAnsiTheme="minorHAnsi" w:cstheme="minorBidi"/>
              <w:b w:val="0"/>
              <w:bCs w:val="0"/>
              <w:caps w:val="0"/>
              <w:color w:val="auto"/>
              <w:kern w:val="2"/>
              <w:sz w:val="22"/>
              <w:szCs w:val="22"/>
              <w14:ligatures w14:val="standardContextual"/>
            </w:rPr>
          </w:pPr>
          <w:hyperlink w:anchor="_Toc139287061" w:history="1">
            <w:r w:rsidR="00092625" w:rsidRPr="0030552F">
              <w:rPr>
                <w:rStyle w:val="Hyperlink"/>
                <w:rFonts w:ascii="Arial" w:hAnsi="Arial"/>
              </w:rPr>
              <w:t>7</w:t>
            </w:r>
            <w:r w:rsidR="00092625" w:rsidRPr="0030552F">
              <w:rPr>
                <w:rStyle w:val="Hyperlink"/>
              </w:rPr>
              <w:t xml:space="preserve"> Récapitulatif des solutions retenues / conseillées</w:t>
            </w:r>
            <w:r w:rsidR="00092625">
              <w:rPr>
                <w:webHidden/>
              </w:rPr>
              <w:tab/>
            </w:r>
            <w:r w:rsidR="00092625">
              <w:rPr>
                <w:webHidden/>
              </w:rPr>
              <w:fldChar w:fldCharType="begin"/>
            </w:r>
            <w:r w:rsidR="00092625">
              <w:rPr>
                <w:webHidden/>
              </w:rPr>
              <w:instrText xml:space="preserve"> PAGEREF _Toc139287061 \h </w:instrText>
            </w:r>
            <w:r w:rsidR="00092625">
              <w:rPr>
                <w:webHidden/>
              </w:rPr>
            </w:r>
            <w:r w:rsidR="00092625">
              <w:rPr>
                <w:webHidden/>
              </w:rPr>
              <w:fldChar w:fldCharType="separate"/>
            </w:r>
            <w:r w:rsidR="00092625">
              <w:rPr>
                <w:webHidden/>
              </w:rPr>
              <w:t>19</w:t>
            </w:r>
            <w:r w:rsidR="00092625">
              <w:rPr>
                <w:webHidden/>
              </w:rPr>
              <w:fldChar w:fldCharType="end"/>
            </w:r>
          </w:hyperlink>
        </w:p>
        <w:p w14:paraId="53BBD9EF" w14:textId="2592BE9F" w:rsidR="00DB4F1E" w:rsidRPr="005725F8" w:rsidRDefault="00DB4F1E" w:rsidP="0000614B">
          <w:pPr>
            <w:rPr>
              <w:rFonts w:ascii="Segoe UI" w:hAnsi="Segoe UI" w:cs="Segoe UI"/>
            </w:rPr>
          </w:pPr>
          <w:r w:rsidRPr="005725F8">
            <w:rPr>
              <w:rFonts w:ascii="Segoe UI" w:hAnsi="Segoe UI" w:cs="Segoe UI"/>
              <w:b/>
              <w:bCs/>
            </w:rPr>
            <w:fldChar w:fldCharType="end"/>
          </w:r>
        </w:p>
      </w:sdtContent>
    </w:sdt>
    <w:p w14:paraId="68A494DE" w14:textId="77777777" w:rsidR="00DB4F1E" w:rsidRPr="005725F8" w:rsidRDefault="00DB4F1E" w:rsidP="0000614B">
      <w:pPr>
        <w:rPr>
          <w:rFonts w:ascii="Segoe UI" w:hAnsi="Segoe UI" w:cs="Segoe UI"/>
        </w:rPr>
      </w:pPr>
      <w:r w:rsidRPr="005725F8">
        <w:rPr>
          <w:rFonts w:ascii="Segoe UI" w:hAnsi="Segoe UI" w:cs="Segoe UI"/>
        </w:rPr>
        <w:br w:type="page"/>
      </w:r>
    </w:p>
    <w:p w14:paraId="0CEFE9D5" w14:textId="77777777" w:rsidR="00DB4F1E" w:rsidRPr="005725F8" w:rsidRDefault="00DB4F1E" w:rsidP="0000614B">
      <w:pPr>
        <w:pStyle w:val="TitleNoTOC"/>
        <w:jc w:val="both"/>
      </w:pPr>
      <w:r w:rsidRPr="005725F8">
        <w:lastRenderedPageBreak/>
        <w:t>Table des figures</w:t>
      </w:r>
    </w:p>
    <w:p w14:paraId="27FF3FD1" w14:textId="7DA96F80" w:rsidR="00092625" w:rsidRDefault="00DB4F1E">
      <w:pPr>
        <w:pStyle w:val="TableofFigures"/>
        <w:tabs>
          <w:tab w:val="right" w:leader="dot" w:pos="9771"/>
        </w:tabs>
        <w:rPr>
          <w:rFonts w:eastAsiaTheme="minorEastAsia"/>
          <w:noProof/>
          <w:color w:val="auto"/>
          <w:kern w:val="2"/>
          <w:sz w:val="22"/>
          <w:szCs w:val="22"/>
          <w14:ligatures w14:val="standardContextual"/>
        </w:rPr>
      </w:pPr>
      <w:r w:rsidRPr="005725F8">
        <w:rPr>
          <w:rFonts w:ascii="Segoe UI" w:hAnsi="Segoe UI" w:cs="Segoe UI"/>
        </w:rPr>
        <w:fldChar w:fldCharType="begin"/>
      </w:r>
      <w:r w:rsidRPr="005725F8">
        <w:rPr>
          <w:rFonts w:ascii="Segoe UI" w:hAnsi="Segoe UI" w:cs="Segoe UI"/>
        </w:rPr>
        <w:instrText xml:space="preserve"> TOC \h \z \c "Figure" </w:instrText>
      </w:r>
      <w:r w:rsidRPr="005725F8">
        <w:rPr>
          <w:rFonts w:ascii="Segoe UI" w:hAnsi="Segoe UI" w:cs="Segoe UI"/>
        </w:rPr>
        <w:fldChar w:fldCharType="separate"/>
      </w:r>
      <w:hyperlink w:anchor="_Toc139287062" w:history="1">
        <w:r w:rsidR="00092625" w:rsidRPr="008232E6">
          <w:rPr>
            <w:rStyle w:val="Hyperlink"/>
            <w:rFonts w:eastAsia="Times New Roman" w:cs="Times New Roman"/>
            <w:noProof/>
          </w:rPr>
          <w:t>Figure 1 – Circuit de validation</w:t>
        </w:r>
        <w:r w:rsidR="00092625">
          <w:rPr>
            <w:noProof/>
            <w:webHidden/>
          </w:rPr>
          <w:tab/>
        </w:r>
        <w:r w:rsidR="00092625">
          <w:rPr>
            <w:noProof/>
            <w:webHidden/>
          </w:rPr>
          <w:fldChar w:fldCharType="begin"/>
        </w:r>
        <w:r w:rsidR="00092625">
          <w:rPr>
            <w:noProof/>
            <w:webHidden/>
          </w:rPr>
          <w:instrText xml:space="preserve"> PAGEREF _Toc139287062 \h </w:instrText>
        </w:r>
        <w:r w:rsidR="00092625">
          <w:rPr>
            <w:noProof/>
            <w:webHidden/>
          </w:rPr>
        </w:r>
        <w:r w:rsidR="00092625">
          <w:rPr>
            <w:noProof/>
            <w:webHidden/>
          </w:rPr>
          <w:fldChar w:fldCharType="separate"/>
        </w:r>
        <w:r w:rsidR="00092625">
          <w:rPr>
            <w:noProof/>
            <w:webHidden/>
          </w:rPr>
          <w:t>2</w:t>
        </w:r>
        <w:r w:rsidR="00092625">
          <w:rPr>
            <w:noProof/>
            <w:webHidden/>
          </w:rPr>
          <w:fldChar w:fldCharType="end"/>
        </w:r>
      </w:hyperlink>
    </w:p>
    <w:p w14:paraId="063FF5D1" w14:textId="2284A014"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63" w:history="1">
        <w:r w:rsidR="00092625" w:rsidRPr="008232E6">
          <w:rPr>
            <w:rStyle w:val="Hyperlink"/>
            <w:rFonts w:eastAsia="Times New Roman" w:cs="Times New Roman"/>
            <w:noProof/>
          </w:rPr>
          <w:t>Figure 2 – Historique des évolutions</w:t>
        </w:r>
        <w:r w:rsidR="00092625">
          <w:rPr>
            <w:noProof/>
            <w:webHidden/>
          </w:rPr>
          <w:tab/>
        </w:r>
        <w:r w:rsidR="00092625">
          <w:rPr>
            <w:noProof/>
            <w:webHidden/>
          </w:rPr>
          <w:fldChar w:fldCharType="begin"/>
        </w:r>
        <w:r w:rsidR="00092625">
          <w:rPr>
            <w:noProof/>
            <w:webHidden/>
          </w:rPr>
          <w:instrText xml:space="preserve"> PAGEREF _Toc139287063 \h </w:instrText>
        </w:r>
        <w:r w:rsidR="00092625">
          <w:rPr>
            <w:noProof/>
            <w:webHidden/>
          </w:rPr>
        </w:r>
        <w:r w:rsidR="00092625">
          <w:rPr>
            <w:noProof/>
            <w:webHidden/>
          </w:rPr>
          <w:fldChar w:fldCharType="separate"/>
        </w:r>
        <w:r w:rsidR="00092625">
          <w:rPr>
            <w:noProof/>
            <w:webHidden/>
          </w:rPr>
          <w:t>2</w:t>
        </w:r>
        <w:r w:rsidR="00092625">
          <w:rPr>
            <w:noProof/>
            <w:webHidden/>
          </w:rPr>
          <w:fldChar w:fldCharType="end"/>
        </w:r>
      </w:hyperlink>
    </w:p>
    <w:p w14:paraId="5EC611F0" w14:textId="49B8CA07"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64" w:history="1">
        <w:r w:rsidR="00092625" w:rsidRPr="008232E6">
          <w:rPr>
            <w:rStyle w:val="Hyperlink"/>
            <w:rFonts w:eastAsia="Times New Roman" w:cs="Times New Roman"/>
            <w:noProof/>
          </w:rPr>
          <w:t>Figure 3 – Liste de diffusion</w:t>
        </w:r>
        <w:r w:rsidR="00092625">
          <w:rPr>
            <w:noProof/>
            <w:webHidden/>
          </w:rPr>
          <w:tab/>
        </w:r>
        <w:r w:rsidR="00092625">
          <w:rPr>
            <w:noProof/>
            <w:webHidden/>
          </w:rPr>
          <w:fldChar w:fldCharType="begin"/>
        </w:r>
        <w:r w:rsidR="00092625">
          <w:rPr>
            <w:noProof/>
            <w:webHidden/>
          </w:rPr>
          <w:instrText xml:space="preserve"> PAGEREF _Toc139287064 \h </w:instrText>
        </w:r>
        <w:r w:rsidR="00092625">
          <w:rPr>
            <w:noProof/>
            <w:webHidden/>
          </w:rPr>
        </w:r>
        <w:r w:rsidR="00092625">
          <w:rPr>
            <w:noProof/>
            <w:webHidden/>
          </w:rPr>
          <w:fldChar w:fldCharType="separate"/>
        </w:r>
        <w:r w:rsidR="00092625">
          <w:rPr>
            <w:noProof/>
            <w:webHidden/>
          </w:rPr>
          <w:t>2</w:t>
        </w:r>
        <w:r w:rsidR="00092625">
          <w:rPr>
            <w:noProof/>
            <w:webHidden/>
          </w:rPr>
          <w:fldChar w:fldCharType="end"/>
        </w:r>
      </w:hyperlink>
    </w:p>
    <w:p w14:paraId="6FAB1B2C" w14:textId="0A30569D"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65" w:history="1">
        <w:r w:rsidR="00092625" w:rsidRPr="008232E6">
          <w:rPr>
            <w:rStyle w:val="Hyperlink"/>
            <w:rFonts w:eastAsia="Times New Roman" w:cs="Times New Roman"/>
            <w:noProof/>
          </w:rPr>
          <w:t>Figure 4 – Documents associés</w:t>
        </w:r>
        <w:r w:rsidR="00092625">
          <w:rPr>
            <w:noProof/>
            <w:webHidden/>
          </w:rPr>
          <w:tab/>
        </w:r>
        <w:r w:rsidR="00092625">
          <w:rPr>
            <w:noProof/>
            <w:webHidden/>
          </w:rPr>
          <w:fldChar w:fldCharType="begin"/>
        </w:r>
        <w:r w:rsidR="00092625">
          <w:rPr>
            <w:noProof/>
            <w:webHidden/>
          </w:rPr>
          <w:instrText xml:space="preserve"> PAGEREF _Toc139287065 \h </w:instrText>
        </w:r>
        <w:r w:rsidR="00092625">
          <w:rPr>
            <w:noProof/>
            <w:webHidden/>
          </w:rPr>
        </w:r>
        <w:r w:rsidR="00092625">
          <w:rPr>
            <w:noProof/>
            <w:webHidden/>
          </w:rPr>
          <w:fldChar w:fldCharType="separate"/>
        </w:r>
        <w:r w:rsidR="00092625">
          <w:rPr>
            <w:noProof/>
            <w:webHidden/>
          </w:rPr>
          <w:t>2</w:t>
        </w:r>
        <w:r w:rsidR="00092625">
          <w:rPr>
            <w:noProof/>
            <w:webHidden/>
          </w:rPr>
          <w:fldChar w:fldCharType="end"/>
        </w:r>
      </w:hyperlink>
    </w:p>
    <w:p w14:paraId="123E51E9" w14:textId="4CE7780A"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66" w:history="1">
        <w:r w:rsidR="00092625" w:rsidRPr="008232E6">
          <w:rPr>
            <w:rStyle w:val="Hyperlink"/>
            <w:rFonts w:eastAsia="Times New Roman" w:cs="Times New Roman"/>
            <w:noProof/>
          </w:rPr>
          <w:t>Figure 5 – Exemple de retour de Lighthouse pour la catégorie « accessibility »</w:t>
        </w:r>
        <w:r w:rsidR="00092625">
          <w:rPr>
            <w:noProof/>
            <w:webHidden/>
          </w:rPr>
          <w:tab/>
        </w:r>
        <w:r w:rsidR="00092625">
          <w:rPr>
            <w:noProof/>
            <w:webHidden/>
          </w:rPr>
          <w:fldChar w:fldCharType="begin"/>
        </w:r>
        <w:r w:rsidR="00092625">
          <w:rPr>
            <w:noProof/>
            <w:webHidden/>
          </w:rPr>
          <w:instrText xml:space="preserve"> PAGEREF _Toc139287066 \h </w:instrText>
        </w:r>
        <w:r w:rsidR="00092625">
          <w:rPr>
            <w:noProof/>
            <w:webHidden/>
          </w:rPr>
        </w:r>
        <w:r w:rsidR="00092625">
          <w:rPr>
            <w:noProof/>
            <w:webHidden/>
          </w:rPr>
          <w:fldChar w:fldCharType="separate"/>
        </w:r>
        <w:r w:rsidR="00092625">
          <w:rPr>
            <w:noProof/>
            <w:webHidden/>
          </w:rPr>
          <w:t>7</w:t>
        </w:r>
        <w:r w:rsidR="00092625">
          <w:rPr>
            <w:noProof/>
            <w:webHidden/>
          </w:rPr>
          <w:fldChar w:fldCharType="end"/>
        </w:r>
      </w:hyperlink>
    </w:p>
    <w:p w14:paraId="7BD912E9" w14:textId="0910D134"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67" w:history="1">
        <w:r w:rsidR="00092625" w:rsidRPr="008232E6">
          <w:rPr>
            <w:rStyle w:val="Hyperlink"/>
            <w:rFonts w:eastAsia="Times New Roman" w:cs="Times New Roman"/>
            <w:noProof/>
          </w:rPr>
          <w:t>Figure 6 – Exemple de retour de Lighthouse pour la catégorie « best-practices »</w:t>
        </w:r>
        <w:r w:rsidR="00092625">
          <w:rPr>
            <w:noProof/>
            <w:webHidden/>
          </w:rPr>
          <w:tab/>
        </w:r>
        <w:r w:rsidR="00092625">
          <w:rPr>
            <w:noProof/>
            <w:webHidden/>
          </w:rPr>
          <w:fldChar w:fldCharType="begin"/>
        </w:r>
        <w:r w:rsidR="00092625">
          <w:rPr>
            <w:noProof/>
            <w:webHidden/>
          </w:rPr>
          <w:instrText xml:space="preserve"> PAGEREF _Toc139287067 \h </w:instrText>
        </w:r>
        <w:r w:rsidR="00092625">
          <w:rPr>
            <w:noProof/>
            <w:webHidden/>
          </w:rPr>
        </w:r>
        <w:r w:rsidR="00092625">
          <w:rPr>
            <w:noProof/>
            <w:webHidden/>
          </w:rPr>
          <w:fldChar w:fldCharType="separate"/>
        </w:r>
        <w:r w:rsidR="00092625">
          <w:rPr>
            <w:noProof/>
            <w:webHidden/>
          </w:rPr>
          <w:t>9</w:t>
        </w:r>
        <w:r w:rsidR="00092625">
          <w:rPr>
            <w:noProof/>
            <w:webHidden/>
          </w:rPr>
          <w:fldChar w:fldCharType="end"/>
        </w:r>
      </w:hyperlink>
    </w:p>
    <w:p w14:paraId="51B7687C" w14:textId="42CD6745"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68" w:history="1">
        <w:r w:rsidR="00092625" w:rsidRPr="008232E6">
          <w:rPr>
            <w:rStyle w:val="Hyperlink"/>
            <w:rFonts w:eastAsia="Times New Roman" w:cs="Times New Roman"/>
            <w:noProof/>
          </w:rPr>
          <w:t>Figure 7 – Exemple de retour de Wappalyzer</w:t>
        </w:r>
        <w:r w:rsidR="00092625">
          <w:rPr>
            <w:noProof/>
            <w:webHidden/>
          </w:rPr>
          <w:tab/>
        </w:r>
        <w:r w:rsidR="00092625">
          <w:rPr>
            <w:noProof/>
            <w:webHidden/>
          </w:rPr>
          <w:fldChar w:fldCharType="begin"/>
        </w:r>
        <w:r w:rsidR="00092625">
          <w:rPr>
            <w:noProof/>
            <w:webHidden/>
          </w:rPr>
          <w:instrText xml:space="preserve"> PAGEREF _Toc139287068 \h </w:instrText>
        </w:r>
        <w:r w:rsidR="00092625">
          <w:rPr>
            <w:noProof/>
            <w:webHidden/>
          </w:rPr>
        </w:r>
        <w:r w:rsidR="00092625">
          <w:rPr>
            <w:noProof/>
            <w:webHidden/>
          </w:rPr>
          <w:fldChar w:fldCharType="separate"/>
        </w:r>
        <w:r w:rsidR="00092625">
          <w:rPr>
            <w:noProof/>
            <w:webHidden/>
          </w:rPr>
          <w:t>11</w:t>
        </w:r>
        <w:r w:rsidR="00092625">
          <w:rPr>
            <w:noProof/>
            <w:webHidden/>
          </w:rPr>
          <w:fldChar w:fldCharType="end"/>
        </w:r>
      </w:hyperlink>
    </w:p>
    <w:p w14:paraId="04302FFF" w14:textId="536918D6"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69" w:history="1">
        <w:r w:rsidR="00092625" w:rsidRPr="008232E6">
          <w:rPr>
            <w:rStyle w:val="Hyperlink"/>
            <w:rFonts w:eastAsia="Times New Roman" w:cs="Times New Roman"/>
            <w:noProof/>
          </w:rPr>
          <w:t>Figure 8 – Exemple de retour de l’API Google Mobile Friendly Test</w:t>
        </w:r>
        <w:r w:rsidR="00092625">
          <w:rPr>
            <w:noProof/>
            <w:webHidden/>
          </w:rPr>
          <w:tab/>
        </w:r>
        <w:r w:rsidR="00092625">
          <w:rPr>
            <w:noProof/>
            <w:webHidden/>
          </w:rPr>
          <w:fldChar w:fldCharType="begin"/>
        </w:r>
        <w:r w:rsidR="00092625">
          <w:rPr>
            <w:noProof/>
            <w:webHidden/>
          </w:rPr>
          <w:instrText xml:space="preserve"> PAGEREF _Toc139287069 \h </w:instrText>
        </w:r>
        <w:r w:rsidR="00092625">
          <w:rPr>
            <w:noProof/>
            <w:webHidden/>
          </w:rPr>
        </w:r>
        <w:r w:rsidR="00092625">
          <w:rPr>
            <w:noProof/>
            <w:webHidden/>
          </w:rPr>
          <w:fldChar w:fldCharType="separate"/>
        </w:r>
        <w:r w:rsidR="00092625">
          <w:rPr>
            <w:noProof/>
            <w:webHidden/>
          </w:rPr>
          <w:t>14</w:t>
        </w:r>
        <w:r w:rsidR="00092625">
          <w:rPr>
            <w:noProof/>
            <w:webHidden/>
          </w:rPr>
          <w:fldChar w:fldCharType="end"/>
        </w:r>
      </w:hyperlink>
    </w:p>
    <w:p w14:paraId="47AE0009" w14:textId="6778B6E1"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70" w:history="1">
        <w:r w:rsidR="00092625" w:rsidRPr="008232E6">
          <w:rPr>
            <w:rStyle w:val="Hyperlink"/>
            <w:rFonts w:eastAsia="Times New Roman" w:cs="Times New Roman"/>
            <w:noProof/>
          </w:rPr>
          <w:t>Figure 9 – Exemple de retour de l'API Website Carbon Calculator</w:t>
        </w:r>
        <w:r w:rsidR="00092625">
          <w:rPr>
            <w:noProof/>
            <w:webHidden/>
          </w:rPr>
          <w:tab/>
        </w:r>
        <w:r w:rsidR="00092625">
          <w:rPr>
            <w:noProof/>
            <w:webHidden/>
          </w:rPr>
          <w:fldChar w:fldCharType="begin"/>
        </w:r>
        <w:r w:rsidR="00092625">
          <w:rPr>
            <w:noProof/>
            <w:webHidden/>
          </w:rPr>
          <w:instrText xml:space="preserve"> PAGEREF _Toc139287070 \h </w:instrText>
        </w:r>
        <w:r w:rsidR="00092625">
          <w:rPr>
            <w:noProof/>
            <w:webHidden/>
          </w:rPr>
        </w:r>
        <w:r w:rsidR="00092625">
          <w:rPr>
            <w:noProof/>
            <w:webHidden/>
          </w:rPr>
          <w:fldChar w:fldCharType="separate"/>
        </w:r>
        <w:r w:rsidR="00092625">
          <w:rPr>
            <w:noProof/>
            <w:webHidden/>
          </w:rPr>
          <w:t>16</w:t>
        </w:r>
        <w:r w:rsidR="00092625">
          <w:rPr>
            <w:noProof/>
            <w:webHidden/>
          </w:rPr>
          <w:fldChar w:fldCharType="end"/>
        </w:r>
      </w:hyperlink>
    </w:p>
    <w:p w14:paraId="79442E29" w14:textId="4206288A" w:rsidR="00092625" w:rsidRDefault="00F13AE1">
      <w:pPr>
        <w:pStyle w:val="TableofFigures"/>
        <w:tabs>
          <w:tab w:val="right" w:leader="dot" w:pos="9771"/>
        </w:tabs>
        <w:rPr>
          <w:rFonts w:eastAsiaTheme="minorEastAsia"/>
          <w:noProof/>
          <w:color w:val="auto"/>
          <w:kern w:val="2"/>
          <w:sz w:val="22"/>
          <w:szCs w:val="22"/>
          <w14:ligatures w14:val="standardContextual"/>
        </w:rPr>
      </w:pPr>
      <w:hyperlink w:anchor="_Toc139287071" w:history="1">
        <w:r w:rsidR="00092625" w:rsidRPr="008232E6">
          <w:rPr>
            <w:rStyle w:val="Hyperlink"/>
            <w:rFonts w:eastAsia="Times New Roman" w:cs="Times New Roman"/>
            <w:noProof/>
          </w:rPr>
          <w:t>Figure 10 – Exemple de retour de la librairie carbon-calculator</w:t>
        </w:r>
        <w:r w:rsidR="00092625">
          <w:rPr>
            <w:noProof/>
            <w:webHidden/>
          </w:rPr>
          <w:tab/>
        </w:r>
        <w:r w:rsidR="00092625">
          <w:rPr>
            <w:noProof/>
            <w:webHidden/>
          </w:rPr>
          <w:fldChar w:fldCharType="begin"/>
        </w:r>
        <w:r w:rsidR="00092625">
          <w:rPr>
            <w:noProof/>
            <w:webHidden/>
          </w:rPr>
          <w:instrText xml:space="preserve"> PAGEREF _Toc139287071 \h </w:instrText>
        </w:r>
        <w:r w:rsidR="00092625">
          <w:rPr>
            <w:noProof/>
            <w:webHidden/>
          </w:rPr>
        </w:r>
        <w:r w:rsidR="00092625">
          <w:rPr>
            <w:noProof/>
            <w:webHidden/>
          </w:rPr>
          <w:fldChar w:fldCharType="separate"/>
        </w:r>
        <w:r w:rsidR="00092625">
          <w:rPr>
            <w:noProof/>
            <w:webHidden/>
          </w:rPr>
          <w:t>18</w:t>
        </w:r>
        <w:r w:rsidR="00092625">
          <w:rPr>
            <w:noProof/>
            <w:webHidden/>
          </w:rPr>
          <w:fldChar w:fldCharType="end"/>
        </w:r>
      </w:hyperlink>
    </w:p>
    <w:p w14:paraId="55267573" w14:textId="11B3B819" w:rsidR="00694BD5" w:rsidRPr="00694BD5" w:rsidRDefault="00DB4F1E" w:rsidP="0000614B">
      <w:r w:rsidRPr="005725F8">
        <w:fldChar w:fldCharType="end"/>
      </w:r>
      <w:ins w:id="24" w:author="INDRECAN Carmen" w:date="2023-07-03T14:30:00Z">
        <w:r w:rsidR="00092625">
          <w:t xml:space="preserve"> </w:t>
        </w:r>
      </w:ins>
    </w:p>
    <w:p w14:paraId="207A9B94" w14:textId="77777777" w:rsidR="00B72497" w:rsidRPr="00631DDB" w:rsidRDefault="00B72497" w:rsidP="00B72497">
      <w:pPr>
        <w:pStyle w:val="Heading1"/>
        <w:numPr>
          <w:ilvl w:val="0"/>
          <w:numId w:val="9"/>
        </w:numPr>
      </w:pPr>
      <w:bookmarkStart w:id="25" w:name="_Toc138325974"/>
      <w:bookmarkStart w:id="26" w:name="_Toc139287032"/>
      <w:bookmarkStart w:id="27" w:name="_Toc138853315"/>
      <w:r w:rsidRPr="00631DDB">
        <w:lastRenderedPageBreak/>
        <w:t>Introduction</w:t>
      </w:r>
      <w:bookmarkEnd w:id="25"/>
      <w:bookmarkEnd w:id="26"/>
    </w:p>
    <w:p w14:paraId="1AAF417A" w14:textId="77777777" w:rsidR="00B72497" w:rsidRPr="00631DDB" w:rsidRDefault="00B72497" w:rsidP="00B72497">
      <w:pPr>
        <w:pStyle w:val="Heading2"/>
        <w:numPr>
          <w:ilvl w:val="1"/>
          <w:numId w:val="9"/>
        </w:numPr>
      </w:pPr>
      <w:bookmarkStart w:id="28" w:name="_Toc138325975"/>
      <w:bookmarkStart w:id="29" w:name="_Toc139287033"/>
      <w:r w:rsidRPr="00631DDB">
        <w:t>Objet du document</w:t>
      </w:r>
      <w:bookmarkEnd w:id="28"/>
      <w:bookmarkEnd w:id="29"/>
    </w:p>
    <w:p w14:paraId="67845667" w14:textId="6A0F9B39" w:rsidR="00B72497" w:rsidRPr="00631DDB" w:rsidRDefault="00B72497" w:rsidP="00B72497">
      <w:r w:rsidRPr="00631DDB">
        <w:t>Ce document constitue l</w:t>
      </w:r>
      <w:r>
        <w:t xml:space="preserve">’étude </w:t>
      </w:r>
      <w:r w:rsidRPr="00631DDB">
        <w:t xml:space="preserve">de </w:t>
      </w:r>
      <w:r>
        <w:t xml:space="preserve">sélection des outils permettant de recenser diverses métadonnées pour </w:t>
      </w:r>
      <w:r w:rsidRPr="00631DDB">
        <w:t>l’évolution « Crawler » demandé par le Ministère de l’Enseignement supérieur et de la Recherche (MESR).</w:t>
      </w:r>
    </w:p>
    <w:p w14:paraId="5AF3AB72" w14:textId="77777777" w:rsidR="00B72497" w:rsidRPr="00631DDB" w:rsidRDefault="00B72497" w:rsidP="00B72497"/>
    <w:p w14:paraId="5105222F" w14:textId="77777777" w:rsidR="00B72497" w:rsidRPr="00631DDB" w:rsidRDefault="00B72497" w:rsidP="00B72497">
      <w:pPr>
        <w:pStyle w:val="Heading2"/>
        <w:numPr>
          <w:ilvl w:val="1"/>
          <w:numId w:val="9"/>
        </w:numPr>
      </w:pPr>
      <w:bookmarkStart w:id="30" w:name="_Toc138325976"/>
      <w:bookmarkStart w:id="31" w:name="_Toc139287034"/>
      <w:r w:rsidRPr="00631DDB">
        <w:t>Rappel du contexte</w:t>
      </w:r>
      <w:bookmarkEnd w:id="30"/>
      <w:bookmarkEnd w:id="31"/>
    </w:p>
    <w:p w14:paraId="4CFD42E2" w14:textId="77777777" w:rsidR="00B72497" w:rsidRPr="00631DDB" w:rsidRDefault="00B72497" w:rsidP="00B72497">
      <w:r w:rsidRPr="00631DDB">
        <w:t xml:space="preserve">Lancée en 2016, </w:t>
      </w:r>
      <w:proofErr w:type="spellStart"/>
      <w:r w:rsidRPr="00631DDB">
        <w:t>ScanR</w:t>
      </w:r>
      <w:proofErr w:type="spellEnd"/>
      <w:r w:rsidRPr="00631DDB">
        <w:t xml:space="preserve"> est la première déclinaison de </w:t>
      </w:r>
      <w:proofErr w:type="spellStart"/>
      <w:r w:rsidRPr="00631DDB">
        <w:t>ScanESR</w:t>
      </w:r>
      <w:proofErr w:type="spellEnd"/>
      <w:r w:rsidRPr="00631DDB">
        <w:t xml:space="preserve">, plateforme de moteurs de recherche de la recherche et de l’innovation, de l’enseignement supérieur et de l’insertion professionnelle. </w:t>
      </w:r>
    </w:p>
    <w:p w14:paraId="2AFBC1D4" w14:textId="77777777" w:rsidR="00B72497" w:rsidRPr="00631DDB" w:rsidRDefault="00B72497" w:rsidP="00B72497">
      <w:r w:rsidRPr="00631DDB">
        <w:t xml:space="preserve">Le but de cette application est de permettre aux utilisateurs de mieux comprendre les orientations scientifiques, les partenariats, l’activité des structures publiques et des entreprises dans le domaine de la R&amp;D et de l’innovation. </w:t>
      </w:r>
    </w:p>
    <w:p w14:paraId="1747A0CF" w14:textId="77777777" w:rsidR="00B72497" w:rsidRPr="00631DDB" w:rsidRDefault="00B72497" w:rsidP="00B72497">
      <w:r w:rsidRPr="00631DDB">
        <w:t xml:space="preserve">Pour cela, </w:t>
      </w:r>
      <w:proofErr w:type="spellStart"/>
      <w:r w:rsidRPr="00631DDB">
        <w:t>ScanR</w:t>
      </w:r>
      <w:proofErr w:type="spellEnd"/>
      <w:r w:rsidRPr="00631DDB">
        <w:t xml:space="preserve"> utilise deux principales sources d’informations :</w:t>
      </w:r>
    </w:p>
    <w:p w14:paraId="31F0E0EB" w14:textId="77777777" w:rsidR="00B72497" w:rsidRPr="00631DDB" w:rsidRDefault="00B72497" w:rsidP="00B72497">
      <w:pPr>
        <w:pStyle w:val="ListPuces"/>
      </w:pPr>
      <w:r w:rsidRPr="00631DDB">
        <w:t>Les informations issues de bases de données structurées</w:t>
      </w:r>
    </w:p>
    <w:p w14:paraId="00F1684C" w14:textId="77777777" w:rsidR="00B72497" w:rsidRPr="00631DDB" w:rsidRDefault="00B72497" w:rsidP="00B72497">
      <w:pPr>
        <w:pStyle w:val="ListPuces"/>
      </w:pPr>
      <w:r w:rsidRPr="00631DDB">
        <w:t xml:space="preserve">Les informations crawlées sur des sites internet de structures publiques et privées du périmètre de </w:t>
      </w:r>
      <w:proofErr w:type="spellStart"/>
      <w:r w:rsidRPr="00631DDB">
        <w:t>ScanR</w:t>
      </w:r>
      <w:proofErr w:type="spellEnd"/>
    </w:p>
    <w:p w14:paraId="483AE5AE" w14:textId="77777777" w:rsidR="00B72497" w:rsidRPr="00631DDB" w:rsidRDefault="00B72497" w:rsidP="00B72497"/>
    <w:p w14:paraId="168A154A" w14:textId="77777777" w:rsidR="00B72497" w:rsidRPr="00631DDB" w:rsidRDefault="00B72497" w:rsidP="00B72497">
      <w:r w:rsidRPr="00631DDB">
        <w:t xml:space="preserve">Depuis mars 2018, </w:t>
      </w:r>
      <w:proofErr w:type="spellStart"/>
      <w:r w:rsidRPr="00631DDB">
        <w:t>Coexya</w:t>
      </w:r>
      <w:proofErr w:type="spellEnd"/>
      <w:r w:rsidRPr="00631DDB">
        <w:t xml:space="preserve"> a en charge la maintenance et l’évolution de l’application </w:t>
      </w:r>
      <w:proofErr w:type="spellStart"/>
      <w:r w:rsidRPr="00631DDB">
        <w:t>ScanR</w:t>
      </w:r>
      <w:proofErr w:type="spellEnd"/>
      <w:r w:rsidRPr="00631DDB">
        <w:t xml:space="preserve"> ainsi que de son backoffice d’administration associé aux workflows de publication des données. </w:t>
      </w:r>
    </w:p>
    <w:p w14:paraId="4A5F64FD" w14:textId="77777777" w:rsidR="00B72497" w:rsidRPr="00631DDB" w:rsidRDefault="00B72497" w:rsidP="00B72497">
      <w:r w:rsidRPr="00631DDB">
        <w:t xml:space="preserve">Dans le cadre de ce projet, </w:t>
      </w:r>
      <w:proofErr w:type="spellStart"/>
      <w:r w:rsidRPr="00631DDB">
        <w:t>Coexya</w:t>
      </w:r>
      <w:proofErr w:type="spellEnd"/>
      <w:r w:rsidRPr="00631DDB">
        <w:t xml:space="preserve"> a notamment réalisé les travaux suivants :</w:t>
      </w:r>
    </w:p>
    <w:p w14:paraId="48B22516" w14:textId="77777777" w:rsidR="00B72497" w:rsidRPr="00631DDB" w:rsidRDefault="00B72497" w:rsidP="00B72497">
      <w:pPr>
        <w:pStyle w:val="ListPuces"/>
      </w:pPr>
      <w:r w:rsidRPr="00631DDB">
        <w:t xml:space="preserve">Mise en œuvre d’une nouvelle version (V2) de </w:t>
      </w:r>
      <w:proofErr w:type="spellStart"/>
      <w:r w:rsidRPr="00631DDB">
        <w:t>ScanR</w:t>
      </w:r>
      <w:proofErr w:type="spellEnd"/>
      <w:r w:rsidRPr="00631DDB">
        <w:t xml:space="preserve"> permettant de rechercher plus largement, dans les projets, les publications ainsi que les auteurs</w:t>
      </w:r>
    </w:p>
    <w:p w14:paraId="75459B66" w14:textId="77777777" w:rsidR="00B72497" w:rsidRPr="00631DDB" w:rsidRDefault="00B72497" w:rsidP="00B72497">
      <w:pPr>
        <w:pStyle w:val="ListPuces"/>
      </w:pPr>
      <w:r w:rsidRPr="00631DDB">
        <w:t>Évolution du modèle de données afin d’accueillir les brevets dans l’application</w:t>
      </w:r>
    </w:p>
    <w:p w14:paraId="0A67932A" w14:textId="77777777" w:rsidR="00B72497" w:rsidRPr="00631DDB" w:rsidRDefault="00B72497" w:rsidP="00B72497">
      <w:pPr>
        <w:pStyle w:val="ListPuces"/>
      </w:pPr>
      <w:r w:rsidRPr="00631DDB">
        <w:t>Évolution technique (montée de version d’</w:t>
      </w:r>
      <w:proofErr w:type="spellStart"/>
      <w:r w:rsidRPr="00631DDB">
        <w:t>Elasticsearch</w:t>
      </w:r>
      <w:proofErr w:type="spellEnd"/>
      <w:r w:rsidRPr="00631DDB">
        <w:t>) ainsi que mise en œuvre de tableaux de bord de suivi des données, et de l’usage des API (</w:t>
      </w:r>
      <w:proofErr w:type="spellStart"/>
      <w:r w:rsidRPr="00631DDB">
        <w:t>Kibana</w:t>
      </w:r>
      <w:proofErr w:type="spellEnd"/>
      <w:r w:rsidRPr="00631DDB">
        <w:t xml:space="preserve">, </w:t>
      </w:r>
      <w:proofErr w:type="spellStart"/>
      <w:r w:rsidRPr="00631DDB">
        <w:t>Filebeat</w:t>
      </w:r>
      <w:proofErr w:type="spellEnd"/>
      <w:r w:rsidRPr="00631DDB">
        <w:t>)</w:t>
      </w:r>
    </w:p>
    <w:p w14:paraId="42857685" w14:textId="77777777" w:rsidR="00B72497" w:rsidRPr="00631DDB" w:rsidRDefault="00B72497" w:rsidP="00B72497"/>
    <w:p w14:paraId="15209201" w14:textId="77777777" w:rsidR="00B72497" w:rsidRPr="00631DDB" w:rsidRDefault="00B72497" w:rsidP="00B72497">
      <w:pPr>
        <w:pStyle w:val="Heading2"/>
        <w:numPr>
          <w:ilvl w:val="1"/>
          <w:numId w:val="9"/>
        </w:numPr>
      </w:pPr>
      <w:bookmarkStart w:id="32" w:name="_Toc138325977"/>
      <w:bookmarkStart w:id="33" w:name="_Toc139287035"/>
      <w:r w:rsidRPr="00631DDB">
        <w:t>Organisation du document</w:t>
      </w:r>
      <w:bookmarkEnd w:id="32"/>
      <w:bookmarkEnd w:id="33"/>
    </w:p>
    <w:p w14:paraId="1D8DE0FF" w14:textId="4B3C2F54" w:rsidR="00B72497" w:rsidRPr="00631DDB" w:rsidRDefault="00B72497" w:rsidP="00B72497">
      <w:pPr>
        <w:rPr>
          <w:rFonts w:ascii="Arial" w:eastAsia="Times New Roman" w:hAnsi="Arial" w:cs="Times New Roman"/>
          <w:color w:val="auto"/>
        </w:rPr>
      </w:pPr>
      <w:r w:rsidRPr="00631DDB">
        <w:t xml:space="preserve">Le présent document précise, pour chaque </w:t>
      </w:r>
      <w:r>
        <w:t>métadonnée</w:t>
      </w:r>
      <w:r w:rsidRPr="00631DDB">
        <w:t>, les attendus en terme fonctionnel</w:t>
      </w:r>
      <w:r>
        <w:t>, la solution retenue et les autres solutions étudiées mais non retenues</w:t>
      </w:r>
      <w:r w:rsidRPr="00631DDB">
        <w:t xml:space="preserve">. </w:t>
      </w:r>
      <w:r>
        <w:t>En fin de document il y a un récapitulatif des solutions retenues par métadonnée.</w:t>
      </w:r>
    </w:p>
    <w:p w14:paraId="0D2DA7C2" w14:textId="2EEFB56C" w:rsidR="00784A40" w:rsidRDefault="00784A40" w:rsidP="0000614B">
      <w:pPr>
        <w:pStyle w:val="Heading1"/>
        <w:numPr>
          <w:ilvl w:val="0"/>
          <w:numId w:val="6"/>
        </w:numPr>
      </w:pPr>
      <w:bookmarkStart w:id="34" w:name="_Toc139287036"/>
      <w:r>
        <w:lastRenderedPageBreak/>
        <w:t>RGAA (accessibilité)</w:t>
      </w:r>
      <w:bookmarkEnd w:id="27"/>
      <w:bookmarkEnd w:id="34"/>
    </w:p>
    <w:p w14:paraId="2B897A2C" w14:textId="77777777" w:rsidR="00784A40" w:rsidRDefault="00784A40" w:rsidP="0000614B">
      <w:pPr>
        <w:pStyle w:val="Heading2"/>
        <w:numPr>
          <w:ilvl w:val="1"/>
          <w:numId w:val="6"/>
        </w:numPr>
      </w:pPr>
      <w:bookmarkStart w:id="35" w:name="_Toc138853316"/>
      <w:bookmarkStart w:id="36" w:name="_Toc139287037"/>
      <w:r>
        <w:t>Exigences fonctionnelles</w:t>
      </w:r>
      <w:bookmarkEnd w:id="35"/>
      <w:bookmarkEnd w:id="36"/>
    </w:p>
    <w:p w14:paraId="5420A268" w14:textId="77777777" w:rsidR="00784A40" w:rsidRDefault="00784A40" w:rsidP="0000614B">
      <w:r>
        <w:t>Récupération du score et des critères d’accessibilité à partir d’une url.</w:t>
      </w:r>
    </w:p>
    <w:p w14:paraId="03034102" w14:textId="77777777" w:rsidR="00784A40" w:rsidRDefault="00784A40" w:rsidP="0000614B">
      <w:pPr>
        <w:pStyle w:val="Heading2"/>
        <w:numPr>
          <w:ilvl w:val="1"/>
          <w:numId w:val="6"/>
        </w:numPr>
      </w:pPr>
      <w:bookmarkStart w:id="37" w:name="_Toc138853317"/>
      <w:bookmarkStart w:id="38" w:name="_Toc139287038"/>
      <w:r>
        <w:t>Solution retenue</w:t>
      </w:r>
      <w:bookmarkEnd w:id="37"/>
      <w:bookmarkEnd w:id="38"/>
    </w:p>
    <w:p w14:paraId="2EE1994F" w14:textId="77777777" w:rsidR="00784A40" w:rsidRDefault="00784A40" w:rsidP="0000614B">
      <w:pPr>
        <w:pStyle w:val="Heading3"/>
        <w:numPr>
          <w:ilvl w:val="2"/>
          <w:numId w:val="6"/>
        </w:numPr>
      </w:pPr>
      <w:bookmarkStart w:id="39" w:name="_Toc138853318"/>
      <w:bookmarkStart w:id="40" w:name="_Toc139287039"/>
      <w:proofErr w:type="spellStart"/>
      <w:r>
        <w:t>Lighthouse</w:t>
      </w:r>
      <w:proofErr w:type="spellEnd"/>
      <w:r>
        <w:t xml:space="preserve"> (catégorie « </w:t>
      </w:r>
      <w:proofErr w:type="spellStart"/>
      <w:r>
        <w:t>accessibility</w:t>
      </w:r>
      <w:proofErr w:type="spellEnd"/>
      <w:r>
        <w:t> »)</w:t>
      </w:r>
      <w:bookmarkEnd w:id="39"/>
      <w:bookmarkEnd w:id="40"/>
    </w:p>
    <w:p w14:paraId="76E261B9" w14:textId="000D1CAA" w:rsidR="002A7C04" w:rsidRPr="002A7C04" w:rsidRDefault="002A7C04" w:rsidP="002A7C04">
      <w:proofErr w:type="spellStart"/>
      <w:r>
        <w:t>Lighthouse</w:t>
      </w:r>
      <w:proofErr w:type="spellEnd"/>
      <w:r>
        <w:t xml:space="preserve"> est un outil permettant d’auditer des pages web et de retourner un rapport ainsi qu’un score sur plusieurs facteurs de qualité et de performance. Cette solution a été retenue car elle permet de couvrir plusieurs métadonnées (RGAA et Bonne pratiques Web), est gratuite et open-source. Elle s’intègrera bien dans le processus de récupération des métadonnées.</w:t>
      </w:r>
    </w:p>
    <w:p w14:paraId="1FC32C4B" w14:textId="77777777" w:rsidR="00784A40" w:rsidRDefault="00F13AE1" w:rsidP="0000614B">
      <w:pPr>
        <w:rPr>
          <w:rStyle w:val="Hyperlink"/>
        </w:rPr>
      </w:pPr>
      <w:hyperlink r:id="rId12" w:anchor="using-the-node-cli" w:history="1">
        <w:r w:rsidR="00784A40" w:rsidRPr="00C51112">
          <w:rPr>
            <w:rStyle w:val="Hyperlink"/>
          </w:rPr>
          <w:t xml:space="preserve">Lien vers la documentation </w:t>
        </w:r>
        <w:proofErr w:type="spellStart"/>
        <w:r w:rsidR="00784A40" w:rsidRPr="00C51112">
          <w:rPr>
            <w:rStyle w:val="Hyperlink"/>
          </w:rPr>
          <w:t>Lighthouse</w:t>
        </w:r>
        <w:proofErr w:type="spellEnd"/>
      </w:hyperlink>
    </w:p>
    <w:p w14:paraId="312CF8D9" w14:textId="77777777" w:rsidR="00B72497" w:rsidRDefault="00B72497" w:rsidP="0000614B">
      <w:pPr>
        <w:rPr>
          <w:rStyle w:val="Hyperlink"/>
        </w:rPr>
      </w:pPr>
    </w:p>
    <w:p w14:paraId="27622349" w14:textId="0FE2DB45" w:rsidR="00FE1A06" w:rsidRDefault="00FE1A06" w:rsidP="0000614B">
      <w:pPr>
        <w:pStyle w:val="Heading4"/>
        <w:numPr>
          <w:ilvl w:val="3"/>
          <w:numId w:val="6"/>
        </w:numPr>
      </w:pPr>
      <w:r>
        <w:t>Avantages</w:t>
      </w:r>
    </w:p>
    <w:p w14:paraId="5D6494B5" w14:textId="730B5EE1" w:rsidR="00FE1A06" w:rsidRDefault="00FE1A06" w:rsidP="00B72497">
      <w:pPr>
        <w:pStyle w:val="ListPuces"/>
      </w:pPr>
      <w:r>
        <w:t>Gratuit</w:t>
      </w:r>
    </w:p>
    <w:p w14:paraId="35294240" w14:textId="0F8B46C7" w:rsidR="00FE1A06" w:rsidRDefault="00FE1A06" w:rsidP="00B72497">
      <w:pPr>
        <w:pStyle w:val="ListPuces"/>
      </w:pPr>
      <w:r>
        <w:t>Une seule solution pour plusieurs métadonnées</w:t>
      </w:r>
    </w:p>
    <w:p w14:paraId="618490CD" w14:textId="265C7078" w:rsidR="001F2ED7" w:rsidRDefault="001F2ED7" w:rsidP="00B72497">
      <w:pPr>
        <w:pStyle w:val="ListPuces"/>
      </w:pPr>
      <w:r>
        <w:t>Solution toujours maintenue</w:t>
      </w:r>
    </w:p>
    <w:p w14:paraId="0E63F181" w14:textId="77777777" w:rsidR="00B72497" w:rsidRDefault="00B72497" w:rsidP="00B72497"/>
    <w:p w14:paraId="389B11BA" w14:textId="4E226DB7" w:rsidR="00FE1A06" w:rsidRDefault="00FE1A06" w:rsidP="0000614B">
      <w:pPr>
        <w:pStyle w:val="Heading4"/>
        <w:numPr>
          <w:ilvl w:val="3"/>
          <w:numId w:val="6"/>
        </w:numPr>
      </w:pPr>
      <w:r>
        <w:t>Inconvénien</w:t>
      </w:r>
      <w:r w:rsidR="00B72497">
        <w:t>ts</w:t>
      </w:r>
    </w:p>
    <w:p w14:paraId="32E33AC1" w14:textId="40159845" w:rsidR="00FE1A06" w:rsidRDefault="00FE1A06" w:rsidP="00B72497">
      <w:pPr>
        <w:pStyle w:val="ListPuces"/>
      </w:pPr>
      <w:r>
        <w:t>Nécessite d’embarquer la solution</w:t>
      </w:r>
    </w:p>
    <w:p w14:paraId="0A515672" w14:textId="77777777" w:rsidR="00B72497" w:rsidRDefault="00B72497" w:rsidP="00B72497"/>
    <w:p w14:paraId="1D86F365" w14:textId="23EF1E17" w:rsidR="00784A40" w:rsidRDefault="00784A40" w:rsidP="0000614B">
      <w:pPr>
        <w:pStyle w:val="Heading4"/>
        <w:numPr>
          <w:ilvl w:val="3"/>
          <w:numId w:val="6"/>
        </w:numPr>
      </w:pPr>
      <w:r>
        <w:t>Récupération des données</w:t>
      </w:r>
    </w:p>
    <w:p w14:paraId="5D341B5E" w14:textId="77777777" w:rsidR="00784A40" w:rsidRDefault="00784A40" w:rsidP="0000614B">
      <w:pPr>
        <w:pStyle w:val="Codeblock"/>
        <w:jc w:val="both"/>
        <w:rPr>
          <w:lang w:val="en-US"/>
        </w:rPr>
      </w:pPr>
      <w:r>
        <w:rPr>
          <w:lang w:val="en-US"/>
        </w:rPr>
        <w:t>lighthouse &lt;</w:t>
      </w:r>
      <w:proofErr w:type="spellStart"/>
      <w:r>
        <w:rPr>
          <w:lang w:val="en-US"/>
        </w:rPr>
        <w:t>url</w:t>
      </w:r>
      <w:proofErr w:type="spellEnd"/>
      <w:r>
        <w:rPr>
          <w:lang w:val="en-US"/>
        </w:rPr>
        <w:t>&gt; --only-categories &lt;categories (array)&gt; --output &lt;output-format&gt; --output-path &lt;output-path&gt;</w:t>
      </w:r>
    </w:p>
    <w:p w14:paraId="330ACF66" w14:textId="77777777" w:rsidR="00784A40" w:rsidRDefault="00784A40" w:rsidP="0000614B">
      <w:pPr>
        <w:rPr>
          <w:lang w:val="en-US"/>
        </w:rPr>
      </w:pPr>
    </w:p>
    <w:p w14:paraId="40C34543" w14:textId="634D2999" w:rsidR="00784A40" w:rsidRDefault="00784A40" w:rsidP="0000614B">
      <w:r w:rsidRPr="007B6097">
        <w:t>Exemple de commande permettant d</w:t>
      </w:r>
      <w:r>
        <w:t xml:space="preserve">e récupérer le score ainsi que les critères d’accessibilité et de best-practice pour le site </w:t>
      </w:r>
      <w:r w:rsidRPr="00C51112">
        <w:t>https://www.unistra.fr/</w:t>
      </w:r>
      <w:r>
        <w:t xml:space="preserve"> et de stocker le résultat dans un fichier </w:t>
      </w:r>
      <w:proofErr w:type="spellStart"/>
      <w:r>
        <w:t>json</w:t>
      </w:r>
      <w:proofErr w:type="spellEnd"/>
      <w:r>
        <w:t xml:space="preserve"> nommé « </w:t>
      </w:r>
      <w:proofErr w:type="spellStart"/>
      <w:proofErr w:type="gramStart"/>
      <w:r w:rsidR="00EA6F1F">
        <w:t>lighthouse.json</w:t>
      </w:r>
      <w:proofErr w:type="spellEnd"/>
      <w:proofErr w:type="gramEnd"/>
      <w:r>
        <w:t> » :</w:t>
      </w:r>
    </w:p>
    <w:p w14:paraId="1E44E093" w14:textId="77777777" w:rsidR="00784A40" w:rsidRDefault="00784A40" w:rsidP="0000614B"/>
    <w:p w14:paraId="53683AF2" w14:textId="77777777" w:rsidR="00784A40" w:rsidRPr="007B6097" w:rsidRDefault="00784A40" w:rsidP="0000614B">
      <w:pPr>
        <w:pStyle w:val="Codeblock"/>
        <w:jc w:val="both"/>
        <w:rPr>
          <w:lang w:val="en-US"/>
        </w:rPr>
      </w:pPr>
      <w:r>
        <w:rPr>
          <w:lang w:val="en-US"/>
        </w:rPr>
        <w:t>l</w:t>
      </w:r>
      <w:r w:rsidRPr="007B6097">
        <w:rPr>
          <w:lang w:val="en-US"/>
        </w:rPr>
        <w:t xml:space="preserve">ighthouse </w:t>
      </w:r>
      <w:r w:rsidRPr="00C51112">
        <w:rPr>
          <w:lang w:val="en-US"/>
        </w:rPr>
        <w:t>https://www.unistra.fr/</w:t>
      </w:r>
      <w:r w:rsidRPr="00243E88">
        <w:rPr>
          <w:lang w:val="en-US"/>
        </w:rPr>
        <w:t xml:space="preserve"> </w:t>
      </w:r>
      <w:r>
        <w:rPr>
          <w:lang w:val="en-US"/>
        </w:rPr>
        <w:t xml:space="preserve">--only-categories accessibility best-practices --output </w:t>
      </w:r>
      <w:proofErr w:type="spellStart"/>
      <w:r>
        <w:rPr>
          <w:lang w:val="en-US"/>
        </w:rPr>
        <w:t>json</w:t>
      </w:r>
      <w:proofErr w:type="spellEnd"/>
      <w:r>
        <w:rPr>
          <w:lang w:val="en-US"/>
        </w:rPr>
        <w:t xml:space="preserve"> --output-path ./</w:t>
      </w:r>
      <w:proofErr w:type="spellStart"/>
      <w:r>
        <w:rPr>
          <w:lang w:val="en-US"/>
        </w:rPr>
        <w:t>lighthouse.json</w:t>
      </w:r>
      <w:proofErr w:type="spellEnd"/>
    </w:p>
    <w:p w14:paraId="60AA440F" w14:textId="77777777" w:rsidR="00784A40" w:rsidRPr="007B6097" w:rsidRDefault="00784A40" w:rsidP="0000614B">
      <w:pPr>
        <w:rPr>
          <w:lang w:val="en-US"/>
        </w:rPr>
      </w:pPr>
    </w:p>
    <w:p w14:paraId="7F01CDBC" w14:textId="77777777" w:rsidR="00784A40" w:rsidRDefault="00784A40" w:rsidP="0000614B">
      <w:pPr>
        <w:pStyle w:val="Heading4"/>
        <w:numPr>
          <w:ilvl w:val="3"/>
          <w:numId w:val="6"/>
        </w:numPr>
      </w:pPr>
      <w:r>
        <w:t>Résultats</w:t>
      </w:r>
    </w:p>
    <w:p w14:paraId="033EA0C8" w14:textId="77777777" w:rsidR="00784A40" w:rsidRDefault="00784A40" w:rsidP="0000614B">
      <w:r>
        <w:t xml:space="preserve">La réponse renvoyée par </w:t>
      </w:r>
      <w:proofErr w:type="spellStart"/>
      <w:r>
        <w:t>Lighthouse</w:t>
      </w:r>
      <w:proofErr w:type="spellEnd"/>
      <w:r>
        <w:t xml:space="preserve"> contient </w:t>
      </w:r>
      <w:r w:rsidRPr="00DC1762">
        <w:rPr>
          <w:u w:val="single"/>
        </w:rPr>
        <w:t>notamment</w:t>
      </w:r>
      <w:r>
        <w:t xml:space="preserve"> les propriétés suivantes :</w:t>
      </w:r>
    </w:p>
    <w:tbl>
      <w:tblPr>
        <w:tblStyle w:val="GridTable4-Accent1"/>
        <w:tblW w:w="0" w:type="auto"/>
        <w:tblLook w:val="04A0" w:firstRow="1" w:lastRow="0" w:firstColumn="1" w:lastColumn="0" w:noHBand="0" w:noVBand="1"/>
      </w:tblPr>
      <w:tblGrid>
        <w:gridCol w:w="2263"/>
        <w:gridCol w:w="7508"/>
      </w:tblGrid>
      <w:tr w:rsidR="00784A40" w14:paraId="706AD154" w14:textId="77777777" w:rsidTr="006A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AAD953" w14:textId="77777777" w:rsidR="00784A40" w:rsidRDefault="00784A40" w:rsidP="0000614B">
            <w:r>
              <w:t>Propriété</w:t>
            </w:r>
          </w:p>
        </w:tc>
        <w:tc>
          <w:tcPr>
            <w:tcW w:w="7508" w:type="dxa"/>
          </w:tcPr>
          <w:p w14:paraId="795FEF43"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Description</w:t>
            </w:r>
          </w:p>
        </w:tc>
      </w:tr>
      <w:tr w:rsidR="00784A40" w14:paraId="0954F623"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ED643F" w14:textId="77777777" w:rsidR="00784A40" w:rsidRDefault="00784A40" w:rsidP="0000614B">
            <w:proofErr w:type="gramStart"/>
            <w:r>
              <w:t>audits</w:t>
            </w:r>
            <w:proofErr w:type="gramEnd"/>
          </w:p>
        </w:tc>
        <w:tc>
          <w:tcPr>
            <w:tcW w:w="7508" w:type="dxa"/>
          </w:tcPr>
          <w:p w14:paraId="4A2BB1E8"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Liste des propriétés auditées</w:t>
            </w:r>
          </w:p>
        </w:tc>
      </w:tr>
      <w:tr w:rsidR="00784A40" w14:paraId="7FE51902" w14:textId="77777777" w:rsidTr="006A398D">
        <w:tc>
          <w:tcPr>
            <w:cnfStyle w:val="001000000000" w:firstRow="0" w:lastRow="0" w:firstColumn="1" w:lastColumn="0" w:oddVBand="0" w:evenVBand="0" w:oddHBand="0" w:evenHBand="0" w:firstRowFirstColumn="0" w:firstRowLastColumn="0" w:lastRowFirstColumn="0" w:lastRowLastColumn="0"/>
            <w:tcW w:w="2263" w:type="dxa"/>
          </w:tcPr>
          <w:p w14:paraId="1B7362ED" w14:textId="77777777" w:rsidR="00784A40" w:rsidRDefault="00784A40" w:rsidP="0000614B">
            <w:proofErr w:type="spellStart"/>
            <w:proofErr w:type="gramStart"/>
            <w:r>
              <w:t>categories</w:t>
            </w:r>
            <w:proofErr w:type="spellEnd"/>
            <w:proofErr w:type="gramEnd"/>
          </w:p>
        </w:tc>
        <w:tc>
          <w:tcPr>
            <w:tcW w:w="7508" w:type="dxa"/>
          </w:tcPr>
          <w:p w14:paraId="34A6D924"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Section concernant la catégorie examinée</w:t>
            </w:r>
          </w:p>
        </w:tc>
      </w:tr>
      <w:tr w:rsidR="00784A40" w14:paraId="1C3244B9"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FD6740" w14:textId="77777777" w:rsidR="00784A40" w:rsidRDefault="00784A40" w:rsidP="0000614B">
            <w:proofErr w:type="spellStart"/>
            <w:proofErr w:type="gramStart"/>
            <w:r>
              <w:t>categories.auditRefs</w:t>
            </w:r>
            <w:proofErr w:type="spellEnd"/>
            <w:proofErr w:type="gramEnd"/>
          </w:p>
        </w:tc>
        <w:tc>
          <w:tcPr>
            <w:tcW w:w="7508" w:type="dxa"/>
          </w:tcPr>
          <w:p w14:paraId="1E6ED01A"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Liste d’objets comportant notamment les clefs permettant de faire le lien entre les audits et la catégorie pour laquelle ils sont vérifiées.</w:t>
            </w:r>
          </w:p>
        </w:tc>
      </w:tr>
      <w:tr w:rsidR="00784A40" w14:paraId="253CA370" w14:textId="77777777" w:rsidTr="006A398D">
        <w:tc>
          <w:tcPr>
            <w:cnfStyle w:val="001000000000" w:firstRow="0" w:lastRow="0" w:firstColumn="1" w:lastColumn="0" w:oddVBand="0" w:evenVBand="0" w:oddHBand="0" w:evenHBand="0" w:firstRowFirstColumn="0" w:firstRowLastColumn="0" w:lastRowFirstColumn="0" w:lastRowLastColumn="0"/>
            <w:tcW w:w="2263" w:type="dxa"/>
          </w:tcPr>
          <w:p w14:paraId="4F83276D" w14:textId="77777777" w:rsidR="00784A40" w:rsidRDefault="00784A40" w:rsidP="0000614B">
            <w:proofErr w:type="spellStart"/>
            <w:proofErr w:type="gramStart"/>
            <w:r>
              <w:t>categories.score</w:t>
            </w:r>
            <w:proofErr w:type="spellEnd"/>
            <w:proofErr w:type="gramEnd"/>
          </w:p>
        </w:tc>
        <w:tc>
          <w:tcPr>
            <w:tcW w:w="7508" w:type="dxa"/>
          </w:tcPr>
          <w:p w14:paraId="758C5F9B"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 xml:space="preserve">Score (entre 0 et 1) calculé par </w:t>
            </w:r>
            <w:proofErr w:type="spellStart"/>
            <w:r>
              <w:t>Lighthouse</w:t>
            </w:r>
            <w:proofErr w:type="spellEnd"/>
            <w:r>
              <w:t xml:space="preserve"> pour la catégorie correspondante</w:t>
            </w:r>
          </w:p>
        </w:tc>
      </w:tr>
    </w:tbl>
    <w:p w14:paraId="2256C958" w14:textId="77777777" w:rsidR="00784A40" w:rsidRDefault="00784A40" w:rsidP="0000614B"/>
    <w:p w14:paraId="6B13A880" w14:textId="77777777" w:rsidR="000E2C9B" w:rsidRDefault="00784A40" w:rsidP="000E2C9B">
      <w:pPr>
        <w:keepNext/>
      </w:pPr>
      <w:r w:rsidRPr="00111F4E">
        <w:rPr>
          <w:noProof/>
        </w:rPr>
        <w:drawing>
          <wp:inline distT="0" distB="0" distL="0" distR="0" wp14:anchorId="0F055AAB" wp14:editId="4F429D25">
            <wp:extent cx="5296726" cy="2247900"/>
            <wp:effectExtent l="0" t="0" r="0" b="0"/>
            <wp:docPr id="40080496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04967" name="Image 1" descr="Une image contenant texte, capture d’écran, Police&#10;&#10;Description générée automatiquement"/>
                    <pic:cNvPicPr/>
                  </pic:nvPicPr>
                  <pic:blipFill>
                    <a:blip r:embed="rId13"/>
                    <a:stretch>
                      <a:fillRect/>
                    </a:stretch>
                  </pic:blipFill>
                  <pic:spPr>
                    <a:xfrm>
                      <a:off x="0" y="0"/>
                      <a:ext cx="5301372" cy="2249872"/>
                    </a:xfrm>
                    <a:prstGeom prst="rect">
                      <a:avLst/>
                    </a:prstGeom>
                  </pic:spPr>
                </pic:pic>
              </a:graphicData>
            </a:graphic>
          </wp:inline>
        </w:drawing>
      </w:r>
    </w:p>
    <w:p w14:paraId="680E7E52" w14:textId="01FA1101" w:rsidR="000E2C9B" w:rsidRPr="000E2C9B" w:rsidRDefault="000E2C9B" w:rsidP="000E2C9B">
      <w:pPr>
        <w:pStyle w:val="Figure"/>
        <w:jc w:val="both"/>
        <w:rPr>
          <w:rFonts w:eastAsia="Times New Roman" w:cs="Times New Roman"/>
          <w:color w:val="118AB2" w:themeColor="accent1"/>
        </w:rPr>
      </w:pPr>
      <w:bookmarkStart w:id="41" w:name="_Toc139287066"/>
      <w:r w:rsidRPr="000E2C9B">
        <w:rPr>
          <w:rFonts w:eastAsia="Times New Roman" w:cs="Times New Roman"/>
          <w:color w:val="118AB2" w:themeColor="accent1"/>
        </w:rPr>
        <w:t xml:space="preserve">Figure </w:t>
      </w:r>
      <w:r w:rsidRPr="000E2C9B">
        <w:rPr>
          <w:rFonts w:eastAsia="Times New Roman" w:cs="Times New Roman"/>
          <w:color w:val="118AB2" w:themeColor="accent1"/>
        </w:rPr>
        <w:fldChar w:fldCharType="begin"/>
      </w:r>
      <w:r w:rsidRPr="000E2C9B">
        <w:rPr>
          <w:rFonts w:eastAsia="Times New Roman" w:cs="Times New Roman"/>
          <w:color w:val="118AB2" w:themeColor="accent1"/>
        </w:rPr>
        <w:instrText xml:space="preserve"> SEQ Figure \* ARABIC </w:instrText>
      </w:r>
      <w:r w:rsidRPr="000E2C9B">
        <w:rPr>
          <w:rFonts w:eastAsia="Times New Roman" w:cs="Times New Roman"/>
          <w:color w:val="118AB2" w:themeColor="accent1"/>
        </w:rPr>
        <w:fldChar w:fldCharType="separate"/>
      </w:r>
      <w:r w:rsidR="00EA6F1F">
        <w:rPr>
          <w:rFonts w:eastAsia="Times New Roman" w:cs="Times New Roman"/>
          <w:noProof/>
          <w:color w:val="118AB2" w:themeColor="accent1"/>
        </w:rPr>
        <w:t>5</w:t>
      </w:r>
      <w:r w:rsidRPr="000E2C9B">
        <w:rPr>
          <w:rFonts w:eastAsia="Times New Roman" w:cs="Times New Roman"/>
          <w:color w:val="118AB2" w:themeColor="accent1"/>
        </w:rPr>
        <w:fldChar w:fldCharType="end"/>
      </w:r>
      <w:r w:rsidRPr="000E2C9B">
        <w:rPr>
          <w:rFonts w:eastAsia="Times New Roman" w:cs="Times New Roman"/>
          <w:color w:val="118AB2" w:themeColor="accent1"/>
        </w:rPr>
        <w:t xml:space="preserve"> – </w:t>
      </w:r>
      <w:r w:rsidR="00EA6F1F">
        <w:rPr>
          <w:rFonts w:eastAsia="Times New Roman" w:cs="Times New Roman"/>
          <w:color w:val="118AB2" w:themeColor="accent1"/>
        </w:rPr>
        <w:t xml:space="preserve">Exemple de retour de </w:t>
      </w:r>
      <w:proofErr w:type="spellStart"/>
      <w:r w:rsidR="00EA6F1F">
        <w:rPr>
          <w:rFonts w:eastAsia="Times New Roman" w:cs="Times New Roman"/>
          <w:color w:val="118AB2" w:themeColor="accent1"/>
        </w:rPr>
        <w:t>Lighthouse</w:t>
      </w:r>
      <w:proofErr w:type="spellEnd"/>
      <w:r w:rsidR="00EA6F1F">
        <w:rPr>
          <w:rFonts w:eastAsia="Times New Roman" w:cs="Times New Roman"/>
          <w:color w:val="118AB2" w:themeColor="accent1"/>
        </w:rPr>
        <w:t xml:space="preserve"> pour la catégorie « </w:t>
      </w:r>
      <w:proofErr w:type="spellStart"/>
      <w:r w:rsidR="00EA6F1F">
        <w:rPr>
          <w:rFonts w:eastAsia="Times New Roman" w:cs="Times New Roman"/>
          <w:color w:val="118AB2" w:themeColor="accent1"/>
        </w:rPr>
        <w:t>accessibility</w:t>
      </w:r>
      <w:proofErr w:type="spellEnd"/>
      <w:r w:rsidR="00EA6F1F">
        <w:rPr>
          <w:rFonts w:eastAsia="Times New Roman" w:cs="Times New Roman"/>
          <w:color w:val="118AB2" w:themeColor="accent1"/>
        </w:rPr>
        <w:t> »</w:t>
      </w:r>
      <w:bookmarkEnd w:id="41"/>
    </w:p>
    <w:p w14:paraId="1B65F61A" w14:textId="1FDDD331" w:rsidR="000E2C9B" w:rsidRDefault="000E2C9B" w:rsidP="000E2C9B">
      <w:pPr>
        <w:pStyle w:val="TableofFigures"/>
        <w:tabs>
          <w:tab w:val="right" w:leader="dot" w:pos="9771"/>
        </w:tabs>
        <w:rPr>
          <w:rFonts w:eastAsiaTheme="minorEastAsia"/>
          <w:noProof/>
          <w:color w:val="auto"/>
          <w:kern w:val="2"/>
          <w:sz w:val="22"/>
          <w:szCs w:val="22"/>
          <w14:ligatures w14:val="standardContextual"/>
        </w:rPr>
      </w:pPr>
      <w:r>
        <w:rPr>
          <w:b/>
          <w:bCs/>
        </w:rPr>
        <w:fldChar w:fldCharType="begin"/>
      </w:r>
      <w:r>
        <w:rPr>
          <w:b/>
          <w:bCs/>
        </w:rPr>
        <w:instrText xml:space="preserve"> TOC \h \z \c "Figure" </w:instrText>
      </w:r>
      <w:r>
        <w:rPr>
          <w:b/>
          <w:bCs/>
        </w:rPr>
        <w:fldChar w:fldCharType="separate"/>
      </w:r>
    </w:p>
    <w:p w14:paraId="31B24784" w14:textId="5E98F9A3" w:rsidR="00784A40" w:rsidRDefault="000E2C9B" w:rsidP="0000614B">
      <w:pPr>
        <w:pStyle w:val="Heading4"/>
        <w:numPr>
          <w:ilvl w:val="3"/>
          <w:numId w:val="6"/>
        </w:numPr>
      </w:pPr>
      <w:r>
        <w:rPr>
          <w:rFonts w:cstheme="minorBidi"/>
          <w:b/>
          <w:bCs/>
          <w:color w:val="293241" w:themeColor="text1"/>
          <w:spacing w:val="0"/>
          <w:szCs w:val="20"/>
        </w:rPr>
        <w:fldChar w:fldCharType="end"/>
      </w:r>
      <w:r w:rsidR="00784A40">
        <w:t>Performances</w:t>
      </w:r>
    </w:p>
    <w:p w14:paraId="1F6E5F15" w14:textId="6138D17A" w:rsidR="00784A40" w:rsidRDefault="00784A40" w:rsidP="0000614B">
      <w:r>
        <w:t xml:space="preserve">Temps de réponse moyen pour une exécution de </w:t>
      </w:r>
      <w:proofErr w:type="spellStart"/>
      <w:r>
        <w:t>Lighthouse</w:t>
      </w:r>
      <w:proofErr w:type="spellEnd"/>
      <w:r>
        <w:t xml:space="preserve"> sur les </w:t>
      </w:r>
      <w:r w:rsidR="002931E1">
        <w:t>catégories</w:t>
      </w:r>
      <w:r>
        <w:t xml:space="preserve"> « </w:t>
      </w:r>
      <w:proofErr w:type="spellStart"/>
      <w:r>
        <w:t>accessibilty</w:t>
      </w:r>
      <w:proofErr w:type="spellEnd"/>
      <w:r>
        <w:t> » et « best-practices » uniquement : Entre 5 et 15 secondes</w:t>
      </w:r>
    </w:p>
    <w:p w14:paraId="69A07250" w14:textId="77777777" w:rsidR="00B72497" w:rsidRDefault="00B72497" w:rsidP="0000614B"/>
    <w:p w14:paraId="4B43CBAE" w14:textId="3400E72E" w:rsidR="00D96B40" w:rsidRPr="00D96B40" w:rsidRDefault="0092346D" w:rsidP="00D96B40">
      <w:pPr>
        <w:pStyle w:val="Heading2"/>
      </w:pPr>
      <w:bookmarkStart w:id="42" w:name="_Toc139287040"/>
      <w:r>
        <w:t>Solutions étudiées mais non retenues</w:t>
      </w:r>
      <w:bookmarkEnd w:id="42"/>
    </w:p>
    <w:tbl>
      <w:tblPr>
        <w:tblStyle w:val="GridTable4-Accent1"/>
        <w:tblW w:w="0" w:type="auto"/>
        <w:tblLook w:val="04A0" w:firstRow="1" w:lastRow="0" w:firstColumn="1" w:lastColumn="0" w:noHBand="0" w:noVBand="1"/>
      </w:tblPr>
      <w:tblGrid>
        <w:gridCol w:w="4885"/>
        <w:gridCol w:w="4886"/>
      </w:tblGrid>
      <w:tr w:rsidR="0092346D" w14:paraId="222D4F71" w14:textId="77777777" w:rsidTr="00923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2FF011D3" w14:textId="613184E3" w:rsidR="0092346D" w:rsidRDefault="0092346D" w:rsidP="0092346D">
            <w:r>
              <w:t>Solution</w:t>
            </w:r>
          </w:p>
        </w:tc>
        <w:tc>
          <w:tcPr>
            <w:tcW w:w="4886" w:type="dxa"/>
          </w:tcPr>
          <w:p w14:paraId="27E89F20" w14:textId="02B58F5A" w:rsidR="0092346D" w:rsidRDefault="0092346D" w:rsidP="0092346D">
            <w:pPr>
              <w:cnfStyle w:val="100000000000" w:firstRow="1" w:lastRow="0" w:firstColumn="0" w:lastColumn="0" w:oddVBand="0" w:evenVBand="0" w:oddHBand="0" w:evenHBand="0" w:firstRowFirstColumn="0" w:firstRowLastColumn="0" w:lastRowFirstColumn="0" w:lastRowLastColumn="0"/>
            </w:pPr>
            <w:r>
              <w:t>Remarques</w:t>
            </w:r>
          </w:p>
        </w:tc>
      </w:tr>
      <w:tr w:rsidR="0092346D" w14:paraId="5B319A33" w14:textId="77777777" w:rsidTr="00923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3F4D5A19" w14:textId="7505DEDE" w:rsidR="0092346D" w:rsidRDefault="008968DA" w:rsidP="0092346D">
            <w:r>
              <w:t>Axe</w:t>
            </w:r>
          </w:p>
        </w:tc>
        <w:tc>
          <w:tcPr>
            <w:tcW w:w="4886" w:type="dxa"/>
          </w:tcPr>
          <w:p w14:paraId="2B91B369" w14:textId="61EC41F6" w:rsidR="00FC3DBC" w:rsidRDefault="00FC3DBC" w:rsidP="00D96B40">
            <w:pPr>
              <w:pStyle w:val="ListPuces"/>
              <w:cnfStyle w:val="000000100000" w:firstRow="0" w:lastRow="0" w:firstColumn="0" w:lastColumn="0" w:oddVBand="0" w:evenVBand="0" w:oddHBand="1" w:evenHBand="0" w:firstRowFirstColumn="0" w:firstRowLastColumn="0" w:lastRowFirstColumn="0" w:lastRowLastColumn="0"/>
            </w:pPr>
            <w:r>
              <w:t>Ne teste que l’accessibilité</w:t>
            </w:r>
            <w:r w:rsidR="00D96B40">
              <w:t xml:space="preserve">, contrairement à </w:t>
            </w:r>
            <w:proofErr w:type="spellStart"/>
            <w:r w:rsidR="00D96B40">
              <w:t>Lighthouse</w:t>
            </w:r>
            <w:proofErr w:type="spellEnd"/>
            <w:r w:rsidR="00D96B40">
              <w:t xml:space="preserve"> qui permet d’auditer à la fois l’accessibilité et les bonnes pratiques</w:t>
            </w:r>
          </w:p>
          <w:p w14:paraId="158645D4" w14:textId="256B93D7" w:rsidR="00FC3DBC" w:rsidRDefault="008968DA" w:rsidP="00D96B40">
            <w:pPr>
              <w:pStyle w:val="ListPuces"/>
              <w:cnfStyle w:val="000000100000" w:firstRow="0" w:lastRow="0" w:firstColumn="0" w:lastColumn="0" w:oddVBand="0" w:evenVBand="0" w:oddHBand="1" w:evenHBand="0" w:firstRowFirstColumn="0" w:firstRowLastColumn="0" w:lastRowFirstColumn="0" w:lastRowLastColumn="0"/>
            </w:pPr>
            <w:r>
              <w:t>Pas de support RGAA</w:t>
            </w:r>
            <w:r w:rsidR="00D96B40">
              <w:t xml:space="preserve"> (norme Française) donc non adapté au besoin</w:t>
            </w:r>
          </w:p>
        </w:tc>
      </w:tr>
      <w:tr w:rsidR="0092346D" w14:paraId="6BE33847" w14:textId="77777777" w:rsidTr="0092346D">
        <w:tc>
          <w:tcPr>
            <w:cnfStyle w:val="001000000000" w:firstRow="0" w:lastRow="0" w:firstColumn="1" w:lastColumn="0" w:oddVBand="0" w:evenVBand="0" w:oddHBand="0" w:evenHBand="0" w:firstRowFirstColumn="0" w:firstRowLastColumn="0" w:lastRowFirstColumn="0" w:lastRowLastColumn="0"/>
            <w:tcW w:w="4885" w:type="dxa"/>
          </w:tcPr>
          <w:p w14:paraId="18F57B9C" w14:textId="04DA9588" w:rsidR="0092346D" w:rsidRDefault="00FC3DBC" w:rsidP="0092346D">
            <w:proofErr w:type="spellStart"/>
            <w:r>
              <w:t>Wave</w:t>
            </w:r>
            <w:proofErr w:type="spellEnd"/>
          </w:p>
        </w:tc>
        <w:tc>
          <w:tcPr>
            <w:tcW w:w="4886" w:type="dxa"/>
          </w:tcPr>
          <w:p w14:paraId="59A717F0" w14:textId="77777777" w:rsidR="00D96B40" w:rsidRDefault="00D96B40" w:rsidP="00D96B40">
            <w:pPr>
              <w:pStyle w:val="ListPuces"/>
              <w:cnfStyle w:val="000000000000" w:firstRow="0" w:lastRow="0" w:firstColumn="0" w:lastColumn="0" w:oddVBand="0" w:evenVBand="0" w:oddHBand="0" w:evenHBand="0" w:firstRowFirstColumn="0" w:firstRowLastColumn="0" w:lastRowFirstColumn="0" w:lastRowLastColumn="0"/>
            </w:pPr>
            <w:r>
              <w:t xml:space="preserve">Ne teste que l’accessibilité, contrairement à </w:t>
            </w:r>
            <w:proofErr w:type="spellStart"/>
            <w:r>
              <w:t>Lighthouse</w:t>
            </w:r>
            <w:proofErr w:type="spellEnd"/>
            <w:r>
              <w:t xml:space="preserve"> qui permet d’auditer à la fois l’accessibilité et les bonnes pratiques</w:t>
            </w:r>
          </w:p>
          <w:p w14:paraId="1C93C46D" w14:textId="312DD6E7" w:rsidR="00FC3DBC" w:rsidRDefault="00FC3DBC" w:rsidP="00D96B40">
            <w:pPr>
              <w:pStyle w:val="ListPuces"/>
              <w:cnfStyle w:val="000000000000" w:firstRow="0" w:lastRow="0" w:firstColumn="0" w:lastColumn="0" w:oddVBand="0" w:evenVBand="0" w:oddHBand="0" w:evenHBand="0" w:firstRowFirstColumn="0" w:firstRowLastColumn="0" w:lastRowFirstColumn="0" w:lastRowLastColumn="0"/>
            </w:pPr>
            <w:r>
              <w:t>Pas de cli</w:t>
            </w:r>
            <w:r w:rsidR="00D96B40">
              <w:t xml:space="preserve"> (Command Line Interface)</w:t>
            </w:r>
            <w:r>
              <w:t>, d’api ou de solution embarquable</w:t>
            </w:r>
            <w:r w:rsidR="00D96B40">
              <w:t>. Donc aucun moyen de l’intégrer dans le processus automatisé de récupération des métadonnées.</w:t>
            </w:r>
          </w:p>
        </w:tc>
      </w:tr>
      <w:tr w:rsidR="0092346D" w14:paraId="60EEF7BC" w14:textId="77777777" w:rsidTr="00923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06F2DBDB" w14:textId="4EDE33F3" w:rsidR="0092346D" w:rsidRDefault="00FC3DBC" w:rsidP="0092346D">
            <w:proofErr w:type="spellStart"/>
            <w:r>
              <w:t>Accessibility</w:t>
            </w:r>
            <w:proofErr w:type="spellEnd"/>
            <w:r>
              <w:t xml:space="preserve"> </w:t>
            </w:r>
            <w:proofErr w:type="spellStart"/>
            <w:r>
              <w:t>Developer</w:t>
            </w:r>
            <w:proofErr w:type="spellEnd"/>
            <w:r>
              <w:t xml:space="preserve"> </w:t>
            </w:r>
            <w:proofErr w:type="spellStart"/>
            <w:r>
              <w:t>tools</w:t>
            </w:r>
            <w:proofErr w:type="spellEnd"/>
          </w:p>
        </w:tc>
        <w:tc>
          <w:tcPr>
            <w:tcW w:w="4886" w:type="dxa"/>
          </w:tcPr>
          <w:p w14:paraId="2DE90EF1" w14:textId="4B1496DF" w:rsidR="0092346D" w:rsidRDefault="00D96B40" w:rsidP="00D96B40">
            <w:pPr>
              <w:pStyle w:val="ListPuces"/>
              <w:cnfStyle w:val="000000100000" w:firstRow="0" w:lastRow="0" w:firstColumn="0" w:lastColumn="0" w:oddVBand="0" w:evenVBand="0" w:oddHBand="1" w:evenHBand="0" w:firstRowFirstColumn="0" w:firstRowLastColumn="0" w:lastRowFirstColumn="0" w:lastRowLastColumn="0"/>
            </w:pPr>
            <w:r>
              <w:t xml:space="preserve">Ne teste que l’accessibilité, contrairement à </w:t>
            </w:r>
            <w:proofErr w:type="spellStart"/>
            <w:r>
              <w:t>Lighthouse</w:t>
            </w:r>
            <w:proofErr w:type="spellEnd"/>
            <w:r>
              <w:t xml:space="preserve"> qui permet d’auditer à la fois l’accessibilité et les bonnes pratiques</w:t>
            </w:r>
          </w:p>
        </w:tc>
      </w:tr>
    </w:tbl>
    <w:p w14:paraId="4D5D968B" w14:textId="77777777" w:rsidR="0092346D" w:rsidRPr="0075599E" w:rsidRDefault="0092346D" w:rsidP="0092346D"/>
    <w:p w14:paraId="68427115" w14:textId="77777777" w:rsidR="00784A40" w:rsidRDefault="00784A40" w:rsidP="0000614B">
      <w:pPr>
        <w:spacing w:before="0"/>
        <w:rPr>
          <w:rFonts w:cs="Arial"/>
          <w:b/>
          <w:bCs/>
          <w:color w:val="118AB2" w:themeColor="accent1"/>
          <w:spacing w:val="6"/>
          <w:kern w:val="28"/>
          <w:sz w:val="32"/>
          <w:szCs w:val="28"/>
        </w:rPr>
      </w:pPr>
      <w:r>
        <w:br w:type="page"/>
      </w:r>
    </w:p>
    <w:p w14:paraId="57F92545" w14:textId="77777777" w:rsidR="00784A40" w:rsidRDefault="00784A40" w:rsidP="0000614B">
      <w:pPr>
        <w:pStyle w:val="Heading1nopagebreakbefore"/>
        <w:numPr>
          <w:ilvl w:val="0"/>
          <w:numId w:val="6"/>
        </w:numPr>
        <w:ind w:left="357" w:hanging="357"/>
      </w:pPr>
      <w:bookmarkStart w:id="43" w:name="_Toc138853319"/>
      <w:bookmarkStart w:id="44" w:name="_Toc139287041"/>
      <w:r>
        <w:lastRenderedPageBreak/>
        <w:t>Bonnes pratiques web</w:t>
      </w:r>
      <w:bookmarkEnd w:id="43"/>
      <w:bookmarkEnd w:id="44"/>
    </w:p>
    <w:p w14:paraId="0C179E76" w14:textId="77777777" w:rsidR="00784A40" w:rsidRDefault="00784A40" w:rsidP="0000614B">
      <w:pPr>
        <w:pStyle w:val="Heading2"/>
        <w:numPr>
          <w:ilvl w:val="1"/>
          <w:numId w:val="6"/>
        </w:numPr>
      </w:pPr>
      <w:bookmarkStart w:id="45" w:name="_Toc138853320"/>
      <w:bookmarkStart w:id="46" w:name="_Toc139287042"/>
      <w:r>
        <w:t>Exigences fonctionnelles</w:t>
      </w:r>
      <w:bookmarkEnd w:id="45"/>
      <w:bookmarkEnd w:id="46"/>
    </w:p>
    <w:p w14:paraId="0126D8E8" w14:textId="77777777" w:rsidR="00784A40" w:rsidRDefault="00784A40" w:rsidP="0000614B">
      <w:r>
        <w:t>Récupération du score, et des critères de tests de bonnes pratiques web à partir d’une URL.</w:t>
      </w:r>
    </w:p>
    <w:p w14:paraId="6227F970" w14:textId="77777777" w:rsidR="00B72497" w:rsidRDefault="00B72497" w:rsidP="0000614B"/>
    <w:p w14:paraId="4A5BED0F" w14:textId="77777777" w:rsidR="00784A40" w:rsidRDefault="00784A40" w:rsidP="0000614B">
      <w:pPr>
        <w:pStyle w:val="Heading2"/>
        <w:numPr>
          <w:ilvl w:val="1"/>
          <w:numId w:val="6"/>
        </w:numPr>
      </w:pPr>
      <w:bookmarkStart w:id="47" w:name="_Toc138853321"/>
      <w:bookmarkStart w:id="48" w:name="_Toc139287043"/>
      <w:r>
        <w:t>Solution retenue</w:t>
      </w:r>
      <w:bookmarkEnd w:id="47"/>
      <w:bookmarkEnd w:id="48"/>
    </w:p>
    <w:p w14:paraId="43A23BCE" w14:textId="77777777" w:rsidR="00784A40" w:rsidRDefault="00784A40" w:rsidP="0000614B">
      <w:pPr>
        <w:pStyle w:val="Heading3"/>
        <w:numPr>
          <w:ilvl w:val="2"/>
          <w:numId w:val="6"/>
        </w:numPr>
      </w:pPr>
      <w:bookmarkStart w:id="49" w:name="_Toc138853322"/>
      <w:bookmarkStart w:id="50" w:name="_Toc139287044"/>
      <w:proofErr w:type="spellStart"/>
      <w:r>
        <w:t>Lighthouse</w:t>
      </w:r>
      <w:proofErr w:type="spellEnd"/>
      <w:r>
        <w:t xml:space="preserve"> (catégorie « best-practices »)</w:t>
      </w:r>
      <w:bookmarkEnd w:id="49"/>
      <w:bookmarkEnd w:id="50"/>
    </w:p>
    <w:p w14:paraId="75C904A1" w14:textId="072DD143" w:rsidR="002A7C04" w:rsidRPr="002A7C04" w:rsidRDefault="002A7C04" w:rsidP="002A7C04">
      <w:proofErr w:type="spellStart"/>
      <w:r>
        <w:t>Lighthouse</w:t>
      </w:r>
      <w:proofErr w:type="spellEnd"/>
      <w:r>
        <w:t xml:space="preserve"> est un outil permettant d’auditer des pages web et de retourner un rapport ainsi qu’un score sur plusieurs facteurs de qualité et de performance. Cette solution a été retenue car elle permet de couvrir plusieurs métadonnées (RGAA et Bonne pratiques Web), est gratuite et open-source. Elle s’intègre bien dans le processus de récupération des métadonnées.</w:t>
      </w:r>
    </w:p>
    <w:p w14:paraId="41DD2D98" w14:textId="77777777" w:rsidR="00784A40" w:rsidRDefault="00F13AE1" w:rsidP="0000614B">
      <w:pPr>
        <w:rPr>
          <w:rStyle w:val="Hyperlink"/>
        </w:rPr>
      </w:pPr>
      <w:hyperlink r:id="rId14" w:anchor="using-the-node-cli" w:history="1">
        <w:r w:rsidR="00784A40" w:rsidRPr="00C51112">
          <w:rPr>
            <w:rStyle w:val="Hyperlink"/>
          </w:rPr>
          <w:t xml:space="preserve">Lien vers la documentation </w:t>
        </w:r>
        <w:proofErr w:type="spellStart"/>
        <w:r w:rsidR="00784A40" w:rsidRPr="00C51112">
          <w:rPr>
            <w:rStyle w:val="Hyperlink"/>
          </w:rPr>
          <w:t>Lighthouse</w:t>
        </w:r>
        <w:proofErr w:type="spellEnd"/>
      </w:hyperlink>
    </w:p>
    <w:p w14:paraId="3A475841" w14:textId="77777777" w:rsidR="00B72497" w:rsidRPr="00C51112" w:rsidRDefault="00B72497" w:rsidP="0000614B">
      <w:pPr>
        <w:rPr>
          <w:rStyle w:val="Hyperlink"/>
        </w:rPr>
      </w:pPr>
    </w:p>
    <w:p w14:paraId="33D88C96" w14:textId="1A48DB37" w:rsidR="00FE1A06" w:rsidRDefault="00FE1A06" w:rsidP="0000614B">
      <w:pPr>
        <w:pStyle w:val="Heading4"/>
        <w:numPr>
          <w:ilvl w:val="3"/>
          <w:numId w:val="6"/>
        </w:numPr>
      </w:pPr>
      <w:r>
        <w:t>Avantages</w:t>
      </w:r>
    </w:p>
    <w:p w14:paraId="22634590" w14:textId="4D7840EB" w:rsidR="00FE1A06" w:rsidRDefault="00FE1A06" w:rsidP="00B72497">
      <w:pPr>
        <w:pStyle w:val="ListPuces"/>
      </w:pPr>
      <w:r>
        <w:t>Gratuit</w:t>
      </w:r>
    </w:p>
    <w:p w14:paraId="7A7042A1" w14:textId="2DD6E41E" w:rsidR="00FE1A06" w:rsidRDefault="00FE1A06" w:rsidP="00B72497">
      <w:pPr>
        <w:pStyle w:val="ListPuces"/>
      </w:pPr>
      <w:r>
        <w:t>Une seule solution pour deux métadonnées</w:t>
      </w:r>
    </w:p>
    <w:p w14:paraId="0996876D" w14:textId="380832BA" w:rsidR="00FE1A06" w:rsidRDefault="00FE1A06" w:rsidP="00B72497">
      <w:pPr>
        <w:pStyle w:val="ListPuces"/>
      </w:pPr>
      <w:r>
        <w:t>Seule solution identifiée intégrable pour l’audit des bonnes pratiques</w:t>
      </w:r>
    </w:p>
    <w:p w14:paraId="22CB89CE" w14:textId="3A9AC9DB" w:rsidR="001F2ED7" w:rsidRDefault="001F2ED7" w:rsidP="00B72497">
      <w:pPr>
        <w:pStyle w:val="ListPuces"/>
      </w:pPr>
      <w:r>
        <w:t>Solution toujours maintenue</w:t>
      </w:r>
    </w:p>
    <w:p w14:paraId="35CF484B" w14:textId="77777777" w:rsidR="00B72497" w:rsidRDefault="00B72497" w:rsidP="00B72497"/>
    <w:p w14:paraId="5FA4F733" w14:textId="09ED12B5" w:rsidR="00FE1A06" w:rsidRDefault="00FE1A06" w:rsidP="0000614B">
      <w:pPr>
        <w:pStyle w:val="Heading4"/>
        <w:numPr>
          <w:ilvl w:val="3"/>
          <w:numId w:val="6"/>
        </w:numPr>
      </w:pPr>
      <w:r>
        <w:t>Inconvénients</w:t>
      </w:r>
    </w:p>
    <w:p w14:paraId="5EF61676" w14:textId="1553FDEB" w:rsidR="00FE1A06" w:rsidRDefault="00FE1A06" w:rsidP="00B72497">
      <w:pPr>
        <w:pStyle w:val="ListPuces"/>
      </w:pPr>
      <w:r>
        <w:t>Nécessite d’embarquer la solution</w:t>
      </w:r>
    </w:p>
    <w:p w14:paraId="263D4EB4" w14:textId="77777777" w:rsidR="00B72497" w:rsidRDefault="00B72497" w:rsidP="00FE1A06"/>
    <w:p w14:paraId="5D2AFF4D" w14:textId="1001E5C6" w:rsidR="00784A40" w:rsidRDefault="00784A40" w:rsidP="0000614B">
      <w:pPr>
        <w:pStyle w:val="Heading4"/>
        <w:numPr>
          <w:ilvl w:val="3"/>
          <w:numId w:val="6"/>
        </w:numPr>
      </w:pPr>
      <w:r>
        <w:t>Récupération des données</w:t>
      </w:r>
    </w:p>
    <w:p w14:paraId="55911A11" w14:textId="77777777" w:rsidR="00784A40" w:rsidRDefault="00784A40" w:rsidP="0000614B">
      <w:pPr>
        <w:pStyle w:val="Codeblock"/>
        <w:jc w:val="both"/>
        <w:rPr>
          <w:lang w:val="en-US"/>
        </w:rPr>
      </w:pPr>
      <w:r>
        <w:rPr>
          <w:lang w:val="en-US"/>
        </w:rPr>
        <w:t>lighthouse &lt;</w:t>
      </w:r>
      <w:proofErr w:type="spellStart"/>
      <w:r>
        <w:rPr>
          <w:lang w:val="en-US"/>
        </w:rPr>
        <w:t>url</w:t>
      </w:r>
      <w:proofErr w:type="spellEnd"/>
      <w:r>
        <w:rPr>
          <w:lang w:val="en-US"/>
        </w:rPr>
        <w:t>&gt; --only-categories &lt;categories (array)&gt; --output &lt;output-format&gt; --output-path &lt;output-path&gt;</w:t>
      </w:r>
    </w:p>
    <w:p w14:paraId="3AA1EA00" w14:textId="77777777" w:rsidR="00784A40" w:rsidRDefault="00784A40" w:rsidP="0000614B">
      <w:pPr>
        <w:rPr>
          <w:lang w:val="en-US"/>
        </w:rPr>
      </w:pPr>
    </w:p>
    <w:p w14:paraId="709AC416" w14:textId="4F66D011" w:rsidR="00784A40" w:rsidRDefault="00784A40" w:rsidP="0000614B">
      <w:r w:rsidRPr="007B6097">
        <w:t>Exemple de commande permettant d</w:t>
      </w:r>
      <w:r>
        <w:t xml:space="preserve">e récupérer le score ainsi que les critères d’accessibilité et de </w:t>
      </w:r>
      <w:r w:rsidR="00EA6F1F">
        <w:t>bonnes pratiques</w:t>
      </w:r>
      <w:r>
        <w:t xml:space="preserve"> pour le site </w:t>
      </w:r>
      <w:r w:rsidRPr="00C51112">
        <w:t>https://www.unistra.fr/</w:t>
      </w:r>
      <w:r>
        <w:t xml:space="preserve"> et de stocker le résultat dans un fichier </w:t>
      </w:r>
      <w:proofErr w:type="spellStart"/>
      <w:r>
        <w:t>json</w:t>
      </w:r>
      <w:proofErr w:type="spellEnd"/>
      <w:r>
        <w:t xml:space="preserve"> nommé « </w:t>
      </w:r>
      <w:proofErr w:type="spellStart"/>
      <w:proofErr w:type="gramStart"/>
      <w:r>
        <w:t>lighthouse.json</w:t>
      </w:r>
      <w:proofErr w:type="spellEnd"/>
      <w:proofErr w:type="gramEnd"/>
      <w:r>
        <w:t> » :</w:t>
      </w:r>
    </w:p>
    <w:p w14:paraId="7C6161C5" w14:textId="77777777" w:rsidR="00784A40" w:rsidRDefault="00784A40" w:rsidP="0000614B"/>
    <w:p w14:paraId="3EF0C46B" w14:textId="77777777" w:rsidR="00784A40" w:rsidRPr="007B6097" w:rsidRDefault="00784A40" w:rsidP="0000614B">
      <w:pPr>
        <w:pStyle w:val="Codeblock"/>
        <w:jc w:val="both"/>
        <w:rPr>
          <w:lang w:val="en-US"/>
        </w:rPr>
      </w:pPr>
      <w:r>
        <w:rPr>
          <w:lang w:val="en-US"/>
        </w:rPr>
        <w:t>l</w:t>
      </w:r>
      <w:r w:rsidRPr="007B6097">
        <w:rPr>
          <w:lang w:val="en-US"/>
        </w:rPr>
        <w:t xml:space="preserve">ighthouse </w:t>
      </w:r>
      <w:r w:rsidRPr="00C51112">
        <w:rPr>
          <w:lang w:val="en-US"/>
        </w:rPr>
        <w:t xml:space="preserve">https://www.unistra.fr/ </w:t>
      </w:r>
      <w:r>
        <w:rPr>
          <w:lang w:val="en-US"/>
        </w:rPr>
        <w:t xml:space="preserve">--only-categories accessibility best-practices --output </w:t>
      </w:r>
      <w:proofErr w:type="spellStart"/>
      <w:r>
        <w:rPr>
          <w:lang w:val="en-US"/>
        </w:rPr>
        <w:t>json</w:t>
      </w:r>
      <w:proofErr w:type="spellEnd"/>
      <w:r>
        <w:rPr>
          <w:lang w:val="en-US"/>
        </w:rPr>
        <w:t xml:space="preserve"> --output-path ./</w:t>
      </w:r>
      <w:proofErr w:type="spellStart"/>
      <w:r>
        <w:rPr>
          <w:lang w:val="en-US"/>
        </w:rPr>
        <w:t>lighthouse.json</w:t>
      </w:r>
      <w:proofErr w:type="spellEnd"/>
    </w:p>
    <w:p w14:paraId="35AC0E78" w14:textId="77777777" w:rsidR="00784A40" w:rsidRPr="007B6097" w:rsidRDefault="00784A40" w:rsidP="0000614B">
      <w:pPr>
        <w:rPr>
          <w:lang w:val="en-US"/>
        </w:rPr>
      </w:pPr>
    </w:p>
    <w:p w14:paraId="24B3E404" w14:textId="77777777" w:rsidR="00784A40" w:rsidRDefault="00784A40" w:rsidP="0000614B">
      <w:pPr>
        <w:pStyle w:val="Heading4"/>
        <w:numPr>
          <w:ilvl w:val="3"/>
          <w:numId w:val="6"/>
        </w:numPr>
      </w:pPr>
      <w:r>
        <w:t>Résultats</w:t>
      </w:r>
    </w:p>
    <w:p w14:paraId="243F3FCD" w14:textId="77777777" w:rsidR="00784A40" w:rsidRDefault="00784A40" w:rsidP="0000614B">
      <w:r>
        <w:t xml:space="preserve">La réponse renvoyée par </w:t>
      </w:r>
      <w:proofErr w:type="spellStart"/>
      <w:r>
        <w:t>Lighthouse</w:t>
      </w:r>
      <w:proofErr w:type="spellEnd"/>
      <w:r>
        <w:t xml:space="preserve"> contient </w:t>
      </w:r>
      <w:r w:rsidRPr="00DC1762">
        <w:rPr>
          <w:u w:val="single"/>
        </w:rPr>
        <w:t>notamment</w:t>
      </w:r>
      <w:r>
        <w:t xml:space="preserve"> les propriétés suivantes :</w:t>
      </w:r>
    </w:p>
    <w:tbl>
      <w:tblPr>
        <w:tblStyle w:val="GridTable4-Accent1"/>
        <w:tblW w:w="0" w:type="auto"/>
        <w:tblLook w:val="04A0" w:firstRow="1" w:lastRow="0" w:firstColumn="1" w:lastColumn="0" w:noHBand="0" w:noVBand="1"/>
      </w:tblPr>
      <w:tblGrid>
        <w:gridCol w:w="2547"/>
        <w:gridCol w:w="7224"/>
      </w:tblGrid>
      <w:tr w:rsidR="00784A40" w14:paraId="781DE3C9" w14:textId="77777777" w:rsidTr="006A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7F66DA" w14:textId="77777777" w:rsidR="00784A40" w:rsidRDefault="00784A40" w:rsidP="0000614B">
            <w:r>
              <w:t>Propriété</w:t>
            </w:r>
          </w:p>
        </w:tc>
        <w:tc>
          <w:tcPr>
            <w:tcW w:w="7224" w:type="dxa"/>
          </w:tcPr>
          <w:p w14:paraId="179988B2"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Description</w:t>
            </w:r>
          </w:p>
        </w:tc>
      </w:tr>
      <w:tr w:rsidR="00784A40" w14:paraId="59CCBEFE"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B88F08" w14:textId="77777777" w:rsidR="00784A40" w:rsidRDefault="00784A40" w:rsidP="0000614B">
            <w:proofErr w:type="gramStart"/>
            <w:r>
              <w:t>audits</w:t>
            </w:r>
            <w:proofErr w:type="gramEnd"/>
          </w:p>
        </w:tc>
        <w:tc>
          <w:tcPr>
            <w:tcW w:w="7224" w:type="dxa"/>
          </w:tcPr>
          <w:p w14:paraId="1C53E6DF"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Liste des propriétés auditées</w:t>
            </w:r>
          </w:p>
        </w:tc>
      </w:tr>
      <w:tr w:rsidR="00784A40" w14:paraId="3396A420" w14:textId="77777777" w:rsidTr="006A398D">
        <w:tc>
          <w:tcPr>
            <w:cnfStyle w:val="001000000000" w:firstRow="0" w:lastRow="0" w:firstColumn="1" w:lastColumn="0" w:oddVBand="0" w:evenVBand="0" w:oddHBand="0" w:evenHBand="0" w:firstRowFirstColumn="0" w:firstRowLastColumn="0" w:lastRowFirstColumn="0" w:lastRowLastColumn="0"/>
            <w:tcW w:w="2547" w:type="dxa"/>
          </w:tcPr>
          <w:p w14:paraId="1EC80924" w14:textId="77777777" w:rsidR="00784A40" w:rsidRDefault="00784A40" w:rsidP="0000614B">
            <w:proofErr w:type="spellStart"/>
            <w:proofErr w:type="gramStart"/>
            <w:r>
              <w:t>categories</w:t>
            </w:r>
            <w:proofErr w:type="spellEnd"/>
            <w:proofErr w:type="gramEnd"/>
          </w:p>
        </w:tc>
        <w:tc>
          <w:tcPr>
            <w:tcW w:w="7224" w:type="dxa"/>
          </w:tcPr>
          <w:p w14:paraId="7B136F02"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Section concernant la catégorie examinée</w:t>
            </w:r>
          </w:p>
        </w:tc>
      </w:tr>
      <w:tr w:rsidR="00784A40" w14:paraId="2532407F"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2337F7" w14:textId="77777777" w:rsidR="00784A40" w:rsidRDefault="00784A40" w:rsidP="0000614B">
            <w:proofErr w:type="spellStart"/>
            <w:proofErr w:type="gramStart"/>
            <w:r>
              <w:lastRenderedPageBreak/>
              <w:t>categories.auditRefs</w:t>
            </w:r>
            <w:proofErr w:type="spellEnd"/>
            <w:proofErr w:type="gramEnd"/>
          </w:p>
        </w:tc>
        <w:tc>
          <w:tcPr>
            <w:tcW w:w="7224" w:type="dxa"/>
          </w:tcPr>
          <w:p w14:paraId="2326DE7E"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Liste d’objets comportant notamment les clefs permettant de faire le lien entre les audits et la catégorie pour laquelle ils sont vérifiées.</w:t>
            </w:r>
          </w:p>
        </w:tc>
      </w:tr>
      <w:tr w:rsidR="00784A40" w14:paraId="0B10520C" w14:textId="77777777" w:rsidTr="006A398D">
        <w:tc>
          <w:tcPr>
            <w:cnfStyle w:val="001000000000" w:firstRow="0" w:lastRow="0" w:firstColumn="1" w:lastColumn="0" w:oddVBand="0" w:evenVBand="0" w:oddHBand="0" w:evenHBand="0" w:firstRowFirstColumn="0" w:firstRowLastColumn="0" w:lastRowFirstColumn="0" w:lastRowLastColumn="0"/>
            <w:tcW w:w="2547" w:type="dxa"/>
          </w:tcPr>
          <w:p w14:paraId="13E10EDF" w14:textId="77777777" w:rsidR="00784A40" w:rsidRDefault="00784A40" w:rsidP="0000614B">
            <w:proofErr w:type="spellStart"/>
            <w:proofErr w:type="gramStart"/>
            <w:r>
              <w:t>categories.score</w:t>
            </w:r>
            <w:proofErr w:type="spellEnd"/>
            <w:proofErr w:type="gramEnd"/>
          </w:p>
        </w:tc>
        <w:tc>
          <w:tcPr>
            <w:tcW w:w="7224" w:type="dxa"/>
          </w:tcPr>
          <w:p w14:paraId="3C044679"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 xml:space="preserve">Score (entre 0 et 1) calculé par </w:t>
            </w:r>
            <w:proofErr w:type="spellStart"/>
            <w:r>
              <w:t>Lighthouse</w:t>
            </w:r>
            <w:proofErr w:type="spellEnd"/>
            <w:r>
              <w:t xml:space="preserve"> pour la catégorie correspondante.</w:t>
            </w:r>
          </w:p>
        </w:tc>
      </w:tr>
    </w:tbl>
    <w:p w14:paraId="0C2851C8" w14:textId="77777777" w:rsidR="00784A40" w:rsidRDefault="00784A40" w:rsidP="0000614B"/>
    <w:p w14:paraId="4FCC9A95" w14:textId="77777777" w:rsidR="000E2C9B" w:rsidRDefault="00784A40" w:rsidP="000E2C9B">
      <w:pPr>
        <w:keepNext/>
      </w:pPr>
      <w:r w:rsidRPr="00466C49">
        <w:rPr>
          <w:noProof/>
          <w:lang w:val="en-US"/>
        </w:rPr>
        <w:drawing>
          <wp:inline distT="0" distB="0" distL="0" distR="0" wp14:anchorId="0FA27241" wp14:editId="2660A08D">
            <wp:extent cx="3475677" cy="2028825"/>
            <wp:effectExtent l="0" t="0" r="0" b="0"/>
            <wp:docPr id="1153682522"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82522" name="Image 1" descr="Une image contenant texte, capture d’écran, Police, conception&#10;&#10;Description générée automatiquement"/>
                    <pic:cNvPicPr/>
                  </pic:nvPicPr>
                  <pic:blipFill>
                    <a:blip r:embed="rId15"/>
                    <a:stretch>
                      <a:fillRect/>
                    </a:stretch>
                  </pic:blipFill>
                  <pic:spPr>
                    <a:xfrm>
                      <a:off x="0" y="0"/>
                      <a:ext cx="3489782" cy="2037059"/>
                    </a:xfrm>
                    <a:prstGeom prst="rect">
                      <a:avLst/>
                    </a:prstGeom>
                  </pic:spPr>
                </pic:pic>
              </a:graphicData>
            </a:graphic>
          </wp:inline>
        </w:drawing>
      </w:r>
    </w:p>
    <w:p w14:paraId="4DA11246" w14:textId="123EA305" w:rsidR="00784A40" w:rsidRDefault="000E2C9B" w:rsidP="000E2C9B">
      <w:pPr>
        <w:pStyle w:val="Caption"/>
        <w:rPr>
          <w:rFonts w:eastAsia="Times New Roman" w:cs="Times New Roman"/>
          <w:bCs w:val="0"/>
          <w:color w:val="118AB2" w:themeColor="accent1"/>
          <w:sz w:val="16"/>
        </w:rPr>
      </w:pPr>
      <w:bookmarkStart w:id="51" w:name="_Toc139287067"/>
      <w:r w:rsidRPr="00EA6F1F">
        <w:rPr>
          <w:rFonts w:eastAsia="Times New Roman" w:cs="Times New Roman"/>
          <w:bCs w:val="0"/>
          <w:color w:val="118AB2" w:themeColor="accent1"/>
          <w:sz w:val="16"/>
        </w:rPr>
        <w:t xml:space="preserve">Figure </w:t>
      </w:r>
      <w:r w:rsidRPr="00EA6F1F">
        <w:rPr>
          <w:rFonts w:eastAsia="Times New Roman" w:cs="Times New Roman"/>
          <w:bCs w:val="0"/>
          <w:color w:val="118AB2" w:themeColor="accent1"/>
          <w:sz w:val="16"/>
        </w:rPr>
        <w:fldChar w:fldCharType="begin"/>
      </w:r>
      <w:r w:rsidRPr="00EA6F1F">
        <w:rPr>
          <w:rFonts w:eastAsia="Times New Roman" w:cs="Times New Roman"/>
          <w:bCs w:val="0"/>
          <w:color w:val="118AB2" w:themeColor="accent1"/>
          <w:sz w:val="16"/>
        </w:rPr>
        <w:instrText xml:space="preserve"> SEQ Figure \* ARABIC </w:instrText>
      </w:r>
      <w:r w:rsidRPr="00EA6F1F">
        <w:rPr>
          <w:rFonts w:eastAsia="Times New Roman" w:cs="Times New Roman"/>
          <w:bCs w:val="0"/>
          <w:color w:val="118AB2" w:themeColor="accent1"/>
          <w:sz w:val="16"/>
        </w:rPr>
        <w:fldChar w:fldCharType="separate"/>
      </w:r>
      <w:r w:rsidR="00EA6F1F" w:rsidRPr="00EA6F1F">
        <w:rPr>
          <w:rFonts w:eastAsia="Times New Roman" w:cs="Times New Roman"/>
          <w:bCs w:val="0"/>
          <w:color w:val="118AB2" w:themeColor="accent1"/>
          <w:sz w:val="16"/>
        </w:rPr>
        <w:t>6</w:t>
      </w:r>
      <w:r w:rsidRPr="00EA6F1F">
        <w:rPr>
          <w:rFonts w:eastAsia="Times New Roman" w:cs="Times New Roman"/>
          <w:bCs w:val="0"/>
          <w:color w:val="118AB2" w:themeColor="accent1"/>
          <w:sz w:val="16"/>
        </w:rPr>
        <w:fldChar w:fldCharType="end"/>
      </w:r>
      <w:r w:rsidRPr="00EA6F1F">
        <w:rPr>
          <w:rFonts w:eastAsia="Times New Roman" w:cs="Times New Roman"/>
          <w:bCs w:val="0"/>
          <w:color w:val="118AB2" w:themeColor="accent1"/>
          <w:sz w:val="16"/>
        </w:rPr>
        <w:t xml:space="preserve"> – </w:t>
      </w:r>
      <w:r w:rsidR="00EA6F1F" w:rsidRPr="00EA6F1F">
        <w:rPr>
          <w:rFonts w:eastAsia="Times New Roman" w:cs="Times New Roman"/>
          <w:bCs w:val="0"/>
          <w:color w:val="118AB2" w:themeColor="accent1"/>
          <w:sz w:val="16"/>
        </w:rPr>
        <w:t xml:space="preserve">Exemple de retour de </w:t>
      </w:r>
      <w:proofErr w:type="spellStart"/>
      <w:r w:rsidR="00EA6F1F" w:rsidRPr="00EA6F1F">
        <w:rPr>
          <w:rFonts w:eastAsia="Times New Roman" w:cs="Times New Roman"/>
          <w:bCs w:val="0"/>
          <w:color w:val="118AB2" w:themeColor="accent1"/>
          <w:sz w:val="16"/>
        </w:rPr>
        <w:t>Lighthouse</w:t>
      </w:r>
      <w:proofErr w:type="spellEnd"/>
      <w:r w:rsidR="00EA6F1F" w:rsidRPr="00EA6F1F">
        <w:rPr>
          <w:rFonts w:eastAsia="Times New Roman" w:cs="Times New Roman"/>
          <w:bCs w:val="0"/>
          <w:color w:val="118AB2" w:themeColor="accent1"/>
          <w:sz w:val="16"/>
        </w:rPr>
        <w:t xml:space="preserve"> pour la catégorie « best-practices »</w:t>
      </w:r>
      <w:bookmarkEnd w:id="51"/>
    </w:p>
    <w:p w14:paraId="5E537946" w14:textId="77777777" w:rsidR="00B72497" w:rsidRPr="00B72497" w:rsidRDefault="00B72497" w:rsidP="00B72497"/>
    <w:p w14:paraId="40F945DD" w14:textId="4B1F023C" w:rsidR="00422EFA" w:rsidRPr="00422EFA" w:rsidRDefault="00422EFA" w:rsidP="0000614B">
      <w:pPr>
        <w:pStyle w:val="Heading4"/>
        <w:rPr>
          <w:lang w:val="en-US"/>
        </w:rPr>
      </w:pPr>
      <w:r>
        <w:rPr>
          <w:lang w:val="en-US"/>
        </w:rPr>
        <w:t>Performances</w:t>
      </w:r>
    </w:p>
    <w:p w14:paraId="3746F487" w14:textId="1643C9F0" w:rsidR="00784A40" w:rsidRDefault="00784A40" w:rsidP="0000614B">
      <w:r>
        <w:t xml:space="preserve">Temps de réponse moyen pour une exécution de </w:t>
      </w:r>
      <w:proofErr w:type="spellStart"/>
      <w:r>
        <w:t>Lighthouse</w:t>
      </w:r>
      <w:proofErr w:type="spellEnd"/>
      <w:r>
        <w:t xml:space="preserve"> sur les </w:t>
      </w:r>
      <w:r w:rsidR="00DF597A">
        <w:t>catégories</w:t>
      </w:r>
      <w:r>
        <w:t xml:space="preserve"> « </w:t>
      </w:r>
      <w:proofErr w:type="spellStart"/>
      <w:r>
        <w:t>accessibilty</w:t>
      </w:r>
      <w:proofErr w:type="spellEnd"/>
      <w:r>
        <w:t> » et « best-practices » uniquement : Entre 5 et 15 secondes</w:t>
      </w:r>
    </w:p>
    <w:p w14:paraId="64C751C8" w14:textId="77777777" w:rsidR="00B72497" w:rsidRDefault="00B72497" w:rsidP="0000614B"/>
    <w:p w14:paraId="6F591A84" w14:textId="77777777" w:rsidR="002931E1" w:rsidRPr="00D96B40" w:rsidRDefault="002931E1" w:rsidP="002931E1">
      <w:pPr>
        <w:pStyle w:val="Heading2"/>
      </w:pPr>
      <w:bookmarkStart w:id="52" w:name="_Toc139287045"/>
      <w:r>
        <w:t>Solutions étudiées mais non retenues</w:t>
      </w:r>
      <w:bookmarkEnd w:id="52"/>
    </w:p>
    <w:tbl>
      <w:tblPr>
        <w:tblStyle w:val="GridTable4-Accent1"/>
        <w:tblW w:w="0" w:type="auto"/>
        <w:tblLook w:val="04A0" w:firstRow="1" w:lastRow="0" w:firstColumn="1" w:lastColumn="0" w:noHBand="0" w:noVBand="1"/>
      </w:tblPr>
      <w:tblGrid>
        <w:gridCol w:w="4885"/>
        <w:gridCol w:w="4886"/>
      </w:tblGrid>
      <w:tr w:rsidR="002931E1" w14:paraId="7A3DFB45" w14:textId="77777777" w:rsidTr="0088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485B312A" w14:textId="77777777" w:rsidR="002931E1" w:rsidRDefault="002931E1" w:rsidP="00887BC5">
            <w:r>
              <w:t>Solution</w:t>
            </w:r>
          </w:p>
        </w:tc>
        <w:tc>
          <w:tcPr>
            <w:tcW w:w="4886" w:type="dxa"/>
          </w:tcPr>
          <w:p w14:paraId="6D79F1CB" w14:textId="77777777" w:rsidR="002931E1" w:rsidRDefault="002931E1" w:rsidP="00887BC5">
            <w:pPr>
              <w:cnfStyle w:val="100000000000" w:firstRow="1" w:lastRow="0" w:firstColumn="0" w:lastColumn="0" w:oddVBand="0" w:evenVBand="0" w:oddHBand="0" w:evenHBand="0" w:firstRowFirstColumn="0" w:firstRowLastColumn="0" w:lastRowFirstColumn="0" w:lastRowLastColumn="0"/>
            </w:pPr>
            <w:r>
              <w:t>Remarques</w:t>
            </w:r>
          </w:p>
        </w:tc>
      </w:tr>
      <w:tr w:rsidR="002931E1" w14:paraId="7E4F70D1" w14:textId="77777777" w:rsidTr="0088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36DD7017" w14:textId="4FAAE1DE" w:rsidR="002931E1" w:rsidRDefault="002931E1" w:rsidP="00887BC5">
            <w:proofErr w:type="spellStart"/>
            <w:r>
              <w:t>Akc</w:t>
            </w:r>
            <w:r w:rsidR="00E1413B">
              <w:t>c</w:t>
            </w:r>
            <w:r>
              <w:t>es</w:t>
            </w:r>
            <w:proofErr w:type="spellEnd"/>
          </w:p>
        </w:tc>
        <w:tc>
          <w:tcPr>
            <w:tcW w:w="4886" w:type="dxa"/>
          </w:tcPr>
          <w:p w14:paraId="7AF75A48" w14:textId="72E1A5AD" w:rsidR="002931E1" w:rsidRDefault="00E1413B" w:rsidP="002931E1">
            <w:pPr>
              <w:pStyle w:val="ListPuces"/>
              <w:cnfStyle w:val="000000100000" w:firstRow="0" w:lastRow="0" w:firstColumn="0" w:lastColumn="0" w:oddVBand="0" w:evenVBand="0" w:oddHBand="1" w:evenHBand="0" w:firstRowFirstColumn="0" w:firstRowLastColumn="0" w:lastRowFirstColumn="0" w:lastRowLastColumn="0"/>
            </w:pPr>
            <w:r>
              <w:t>Pas de cli (Command Line Interface), d’api ou de solution embarquable. Donc aucun moyen de l’intégrer dans le processus automatisé de récupération des métadonnées.</w:t>
            </w:r>
          </w:p>
        </w:tc>
      </w:tr>
    </w:tbl>
    <w:p w14:paraId="2FF1B20F" w14:textId="0B49076F" w:rsidR="00E1413B" w:rsidRPr="00243E88" w:rsidRDefault="00E1413B" w:rsidP="0000614B"/>
    <w:p w14:paraId="381FA481" w14:textId="77777777" w:rsidR="00784A40" w:rsidRDefault="00784A40" w:rsidP="0000614B">
      <w:pPr>
        <w:spacing w:before="0"/>
        <w:rPr>
          <w:rFonts w:cs="Arial"/>
          <w:b/>
          <w:bCs/>
          <w:color w:val="118AB2" w:themeColor="accent1"/>
          <w:spacing w:val="6"/>
          <w:kern w:val="28"/>
          <w:sz w:val="32"/>
          <w:szCs w:val="28"/>
        </w:rPr>
      </w:pPr>
      <w:r>
        <w:br w:type="page"/>
      </w:r>
    </w:p>
    <w:p w14:paraId="30F6AAF4" w14:textId="18F27D95" w:rsidR="00784A40" w:rsidRDefault="00784A40" w:rsidP="0000614B">
      <w:pPr>
        <w:pStyle w:val="Heading1nopagebreakbefore"/>
        <w:numPr>
          <w:ilvl w:val="0"/>
          <w:numId w:val="6"/>
        </w:numPr>
        <w:ind w:left="357" w:hanging="357"/>
      </w:pPr>
      <w:bookmarkStart w:id="53" w:name="_Toc138853323"/>
      <w:bookmarkStart w:id="54" w:name="_Toc139287046"/>
      <w:r>
        <w:lastRenderedPageBreak/>
        <w:t xml:space="preserve">Détection </w:t>
      </w:r>
      <w:r w:rsidR="00B72497">
        <w:t xml:space="preserve">des </w:t>
      </w:r>
      <w:r>
        <w:t xml:space="preserve">technologies et </w:t>
      </w:r>
      <w:r w:rsidR="00B72497">
        <w:t xml:space="preserve">des </w:t>
      </w:r>
      <w:r>
        <w:t>trackers</w:t>
      </w:r>
      <w:bookmarkEnd w:id="53"/>
      <w:bookmarkEnd w:id="54"/>
    </w:p>
    <w:p w14:paraId="02090E10" w14:textId="77777777" w:rsidR="00784A40" w:rsidRDefault="00784A40" w:rsidP="0000614B">
      <w:pPr>
        <w:pStyle w:val="Heading2"/>
        <w:numPr>
          <w:ilvl w:val="1"/>
          <w:numId w:val="6"/>
        </w:numPr>
      </w:pPr>
      <w:bookmarkStart w:id="55" w:name="_Toc138853324"/>
      <w:bookmarkStart w:id="56" w:name="_Toc139287047"/>
      <w:r>
        <w:t>Exigences fonctionnelles</w:t>
      </w:r>
      <w:bookmarkEnd w:id="55"/>
      <w:bookmarkEnd w:id="56"/>
    </w:p>
    <w:p w14:paraId="306D30DD" w14:textId="77777777" w:rsidR="00784A40" w:rsidRDefault="00784A40" w:rsidP="0000614B">
      <w:r>
        <w:t>Récupération des technologies utilisées par un site web à partir d’une url</w:t>
      </w:r>
    </w:p>
    <w:p w14:paraId="0EF710D7" w14:textId="77777777" w:rsidR="00B72497" w:rsidRDefault="00B72497" w:rsidP="0000614B"/>
    <w:p w14:paraId="67F858D7" w14:textId="77777777" w:rsidR="00784A40" w:rsidRDefault="00784A40" w:rsidP="0000614B">
      <w:pPr>
        <w:pStyle w:val="Heading2"/>
        <w:numPr>
          <w:ilvl w:val="1"/>
          <w:numId w:val="6"/>
        </w:numPr>
      </w:pPr>
      <w:bookmarkStart w:id="57" w:name="_Toc138853325"/>
      <w:bookmarkStart w:id="58" w:name="_Toc139287048"/>
      <w:r>
        <w:t>Solution retenue</w:t>
      </w:r>
      <w:bookmarkEnd w:id="57"/>
      <w:bookmarkEnd w:id="58"/>
    </w:p>
    <w:p w14:paraId="3D7516AF" w14:textId="77777777" w:rsidR="00784A40" w:rsidRDefault="00784A40" w:rsidP="0000614B">
      <w:pPr>
        <w:pStyle w:val="Heading3"/>
        <w:numPr>
          <w:ilvl w:val="2"/>
          <w:numId w:val="6"/>
        </w:numPr>
      </w:pPr>
      <w:bookmarkStart w:id="59" w:name="_Toc138853326"/>
      <w:bookmarkStart w:id="60" w:name="_Toc139287049"/>
      <w:proofErr w:type="spellStart"/>
      <w:r>
        <w:t>Wappalyzer</w:t>
      </w:r>
      <w:bookmarkEnd w:id="59"/>
      <w:bookmarkEnd w:id="60"/>
      <w:proofErr w:type="spellEnd"/>
    </w:p>
    <w:p w14:paraId="2C13E3BA" w14:textId="27DB1D3B" w:rsidR="004C0B68" w:rsidRPr="004C0B68" w:rsidRDefault="004C0B68" w:rsidP="004C0B68">
      <w:proofErr w:type="spellStart"/>
      <w:r>
        <w:t>Wappalyzer</w:t>
      </w:r>
      <w:proofErr w:type="spellEnd"/>
      <w:r>
        <w:t xml:space="preserve"> est une solution permettant de trouver quelles technologies sont utilisées par un site web. Cette solution est gratuite et s’intègre dans le processus de récupération des métadonnées. C’est la seule qui a été identifiée répondant aux besoins.</w:t>
      </w:r>
    </w:p>
    <w:p w14:paraId="4FF4049A" w14:textId="77777777" w:rsidR="00784A40" w:rsidRDefault="00F13AE1" w:rsidP="0000614B">
      <w:pPr>
        <w:rPr>
          <w:rStyle w:val="Hyperlink"/>
        </w:rPr>
      </w:pPr>
      <w:hyperlink r:id="rId16" w:anchor="quick-start" w:history="1">
        <w:r w:rsidR="00784A40" w:rsidRPr="009866F7">
          <w:rPr>
            <w:rStyle w:val="Hyperlink"/>
          </w:rPr>
          <w:t xml:space="preserve">Lien vers la documentation de </w:t>
        </w:r>
        <w:proofErr w:type="spellStart"/>
        <w:r w:rsidR="00784A40" w:rsidRPr="009866F7">
          <w:rPr>
            <w:rStyle w:val="Hyperlink"/>
          </w:rPr>
          <w:t>Wappalyzer</w:t>
        </w:r>
        <w:proofErr w:type="spellEnd"/>
      </w:hyperlink>
    </w:p>
    <w:p w14:paraId="0880C866" w14:textId="77777777" w:rsidR="00B72497" w:rsidRDefault="00B72497" w:rsidP="0000614B"/>
    <w:p w14:paraId="1B5CA565" w14:textId="32ECF48B" w:rsidR="00FE1A06" w:rsidRDefault="00FE1A06" w:rsidP="0000614B">
      <w:pPr>
        <w:pStyle w:val="Heading4"/>
        <w:numPr>
          <w:ilvl w:val="3"/>
          <w:numId w:val="6"/>
        </w:numPr>
      </w:pPr>
      <w:r>
        <w:t>Avantages</w:t>
      </w:r>
    </w:p>
    <w:p w14:paraId="2E6CE85F" w14:textId="41A6BAC1" w:rsidR="00FE1A06" w:rsidRDefault="00FE1A06" w:rsidP="00B72497">
      <w:pPr>
        <w:pStyle w:val="ListPuces"/>
      </w:pPr>
      <w:r>
        <w:t>Gratuit</w:t>
      </w:r>
    </w:p>
    <w:p w14:paraId="2EB22A08" w14:textId="6D0ECC75" w:rsidR="00FE1A06" w:rsidRDefault="00FE1A06" w:rsidP="00B72497">
      <w:pPr>
        <w:pStyle w:val="ListPuces"/>
      </w:pPr>
      <w:r>
        <w:t>Retour complet</w:t>
      </w:r>
    </w:p>
    <w:p w14:paraId="01F78A07" w14:textId="2DAE10CD" w:rsidR="00FE1A06" w:rsidRDefault="00FE1A06" w:rsidP="00B72497">
      <w:pPr>
        <w:pStyle w:val="ListPuces"/>
      </w:pPr>
      <w:r>
        <w:t>Performant</w:t>
      </w:r>
    </w:p>
    <w:p w14:paraId="5EE04778" w14:textId="7CFA8997" w:rsidR="001F2ED7" w:rsidRDefault="001F2ED7" w:rsidP="00B72497">
      <w:pPr>
        <w:pStyle w:val="ListPuces"/>
      </w:pPr>
      <w:r>
        <w:t>Solution toujours maintenue</w:t>
      </w:r>
    </w:p>
    <w:p w14:paraId="3CD4FE3C" w14:textId="77777777" w:rsidR="00B72497" w:rsidRDefault="00B72497" w:rsidP="00B72497"/>
    <w:p w14:paraId="6B098510" w14:textId="4D7AAF3D" w:rsidR="00FE1A06" w:rsidRDefault="00FE1A06" w:rsidP="0000614B">
      <w:pPr>
        <w:pStyle w:val="Heading4"/>
        <w:numPr>
          <w:ilvl w:val="3"/>
          <w:numId w:val="6"/>
        </w:numPr>
      </w:pPr>
      <w:r>
        <w:t>Inconvénients</w:t>
      </w:r>
    </w:p>
    <w:p w14:paraId="40D14BB6" w14:textId="3DC73E9A" w:rsidR="00FE1A06" w:rsidRDefault="00FE1A06" w:rsidP="00B72497">
      <w:pPr>
        <w:pStyle w:val="ListPuces"/>
      </w:pPr>
      <w:r>
        <w:t>Nécessite d’embarquer la solution</w:t>
      </w:r>
    </w:p>
    <w:p w14:paraId="35537AB1" w14:textId="77777777" w:rsidR="00B72497" w:rsidRDefault="00B72497" w:rsidP="00FE1A06"/>
    <w:p w14:paraId="5F61574B" w14:textId="5240CF47" w:rsidR="00784A40" w:rsidRDefault="00784A40" w:rsidP="0000614B">
      <w:pPr>
        <w:pStyle w:val="Heading4"/>
        <w:numPr>
          <w:ilvl w:val="3"/>
          <w:numId w:val="6"/>
        </w:numPr>
      </w:pPr>
      <w:r>
        <w:t>Récupération des données</w:t>
      </w:r>
    </w:p>
    <w:p w14:paraId="345EBFCC" w14:textId="77777777" w:rsidR="00784A40" w:rsidRDefault="00784A40" w:rsidP="0000614B">
      <w:pPr>
        <w:pStyle w:val="Codeblock"/>
        <w:jc w:val="both"/>
        <w:rPr>
          <w:lang w:val="en-US"/>
        </w:rPr>
      </w:pPr>
      <w:r>
        <w:rPr>
          <w:lang w:val="en-US"/>
        </w:rPr>
        <w:t>n</w:t>
      </w:r>
      <w:r w:rsidRPr="009866F7">
        <w:rPr>
          <w:lang w:val="en-US"/>
        </w:rPr>
        <w:t xml:space="preserve">ode </w:t>
      </w:r>
      <w:proofErr w:type="spellStart"/>
      <w:r w:rsidRPr="009866F7">
        <w:rPr>
          <w:lang w:val="en-US"/>
        </w:rPr>
        <w:t>src</w:t>
      </w:r>
      <w:proofErr w:type="spellEnd"/>
      <w:r w:rsidRPr="009866F7">
        <w:rPr>
          <w:lang w:val="en-US"/>
        </w:rPr>
        <w:t>/drivers/</w:t>
      </w:r>
      <w:proofErr w:type="spellStart"/>
      <w:r w:rsidRPr="009866F7">
        <w:rPr>
          <w:lang w:val="en-US"/>
        </w:rPr>
        <w:t>npm</w:t>
      </w:r>
      <w:proofErr w:type="spellEnd"/>
      <w:r w:rsidRPr="009866F7">
        <w:rPr>
          <w:lang w:val="en-US"/>
        </w:rPr>
        <w:t>/c</w:t>
      </w:r>
      <w:r>
        <w:rPr>
          <w:lang w:val="en-US"/>
        </w:rPr>
        <w:t>li.js &lt;</w:t>
      </w:r>
      <w:proofErr w:type="spellStart"/>
      <w:r>
        <w:rPr>
          <w:lang w:val="en-US"/>
        </w:rPr>
        <w:t>url</w:t>
      </w:r>
      <w:proofErr w:type="spellEnd"/>
      <w:r>
        <w:rPr>
          <w:lang w:val="en-US"/>
        </w:rPr>
        <w:t>&gt;</w:t>
      </w:r>
    </w:p>
    <w:p w14:paraId="31F0D000" w14:textId="77777777" w:rsidR="00784A40" w:rsidRDefault="00784A40" w:rsidP="0000614B">
      <w:pPr>
        <w:rPr>
          <w:lang w:val="en-US"/>
        </w:rPr>
      </w:pPr>
    </w:p>
    <w:p w14:paraId="7E685023" w14:textId="77777777" w:rsidR="00784A40" w:rsidRDefault="00784A40" w:rsidP="0000614B">
      <w:r w:rsidRPr="007B6097">
        <w:t>Exemple de commande permettant d</w:t>
      </w:r>
      <w:r>
        <w:t xml:space="preserve">e récupérer la liste des technologie utilisées par le site </w:t>
      </w:r>
      <w:hyperlink r:id="rId17" w:history="1">
        <w:r w:rsidRPr="003B4AF7">
          <w:rPr>
            <w:rStyle w:val="Hyperlink"/>
          </w:rPr>
          <w:t>https://www.unistra.fr/</w:t>
        </w:r>
      </w:hyperlink>
      <w:r>
        <w:t>:</w:t>
      </w:r>
    </w:p>
    <w:p w14:paraId="02D73B24" w14:textId="77777777" w:rsidR="00784A40" w:rsidRPr="00243E88" w:rsidRDefault="00784A40" w:rsidP="0000614B">
      <w:pPr>
        <w:pStyle w:val="Codeblock"/>
        <w:jc w:val="both"/>
        <w:rPr>
          <w:lang w:val="en-US"/>
        </w:rPr>
      </w:pPr>
      <w:r w:rsidRPr="00243E88">
        <w:rPr>
          <w:lang w:val="en-US"/>
        </w:rPr>
        <w:t xml:space="preserve">node </w:t>
      </w:r>
      <w:proofErr w:type="spellStart"/>
      <w:r w:rsidRPr="00243E88">
        <w:rPr>
          <w:lang w:val="en-US"/>
        </w:rPr>
        <w:t>src</w:t>
      </w:r>
      <w:proofErr w:type="spellEnd"/>
      <w:r w:rsidRPr="00243E88">
        <w:rPr>
          <w:lang w:val="en-US"/>
        </w:rPr>
        <w:t>/drivers/</w:t>
      </w:r>
      <w:proofErr w:type="spellStart"/>
      <w:r w:rsidRPr="00243E88">
        <w:rPr>
          <w:lang w:val="en-US"/>
        </w:rPr>
        <w:t>npm</w:t>
      </w:r>
      <w:proofErr w:type="spellEnd"/>
      <w:r w:rsidRPr="00243E88">
        <w:rPr>
          <w:lang w:val="en-US"/>
        </w:rPr>
        <w:t>/cli.js https://www.unistra.fr/</w:t>
      </w:r>
    </w:p>
    <w:p w14:paraId="16048143" w14:textId="77777777" w:rsidR="00784A40" w:rsidRDefault="00784A40" w:rsidP="0000614B">
      <w:pPr>
        <w:pStyle w:val="Heading4"/>
        <w:numPr>
          <w:ilvl w:val="3"/>
          <w:numId w:val="6"/>
        </w:numPr>
      </w:pPr>
      <w:r>
        <w:t>Résultats</w:t>
      </w:r>
    </w:p>
    <w:p w14:paraId="45DFAF20" w14:textId="77777777" w:rsidR="00784A40" w:rsidRDefault="00784A40" w:rsidP="0000614B">
      <w:r>
        <w:t xml:space="preserve">La réponse renvoyée par </w:t>
      </w:r>
      <w:proofErr w:type="spellStart"/>
      <w:r>
        <w:t>Wappalizer</w:t>
      </w:r>
      <w:proofErr w:type="spellEnd"/>
      <w:r>
        <w:t xml:space="preserve"> contient la liste des technologies utilisées par le site web.</w:t>
      </w:r>
    </w:p>
    <w:p w14:paraId="314E298E" w14:textId="77777777" w:rsidR="00784A40" w:rsidRDefault="00784A40" w:rsidP="0000614B">
      <w:r>
        <w:t>Une technologie contient les propriétés suivantes :</w:t>
      </w:r>
    </w:p>
    <w:tbl>
      <w:tblPr>
        <w:tblStyle w:val="GridTable4-Accent1"/>
        <w:tblW w:w="0" w:type="auto"/>
        <w:tblLook w:val="04A0" w:firstRow="1" w:lastRow="0" w:firstColumn="1" w:lastColumn="0" w:noHBand="0" w:noVBand="1"/>
      </w:tblPr>
      <w:tblGrid>
        <w:gridCol w:w="1555"/>
        <w:gridCol w:w="1275"/>
        <w:gridCol w:w="6941"/>
      </w:tblGrid>
      <w:tr w:rsidR="00784A40" w14:paraId="2540DE6C" w14:textId="77777777" w:rsidTr="006A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9CF8A4" w14:textId="77777777" w:rsidR="00784A40" w:rsidRDefault="00784A40" w:rsidP="0000614B">
            <w:r>
              <w:t>Propriété</w:t>
            </w:r>
          </w:p>
        </w:tc>
        <w:tc>
          <w:tcPr>
            <w:tcW w:w="1275" w:type="dxa"/>
          </w:tcPr>
          <w:p w14:paraId="06FB6D12"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7693F592"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Description</w:t>
            </w:r>
          </w:p>
        </w:tc>
      </w:tr>
      <w:tr w:rsidR="00784A40" w14:paraId="0A090D80"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A19CCA" w14:textId="77777777" w:rsidR="00784A40" w:rsidRDefault="00784A40" w:rsidP="0000614B">
            <w:proofErr w:type="gramStart"/>
            <w:r>
              <w:t>slug</w:t>
            </w:r>
            <w:proofErr w:type="gramEnd"/>
          </w:p>
        </w:tc>
        <w:tc>
          <w:tcPr>
            <w:tcW w:w="1275" w:type="dxa"/>
          </w:tcPr>
          <w:p w14:paraId="0708DD22"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String</w:t>
            </w:r>
          </w:p>
        </w:tc>
        <w:tc>
          <w:tcPr>
            <w:tcW w:w="6941" w:type="dxa"/>
          </w:tcPr>
          <w:p w14:paraId="7A181C77"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Identifiant de la technologie</w:t>
            </w:r>
          </w:p>
        </w:tc>
      </w:tr>
      <w:tr w:rsidR="00784A40" w14:paraId="69C995CD" w14:textId="77777777" w:rsidTr="006A398D">
        <w:tc>
          <w:tcPr>
            <w:cnfStyle w:val="001000000000" w:firstRow="0" w:lastRow="0" w:firstColumn="1" w:lastColumn="0" w:oddVBand="0" w:evenVBand="0" w:oddHBand="0" w:evenHBand="0" w:firstRowFirstColumn="0" w:firstRowLastColumn="0" w:lastRowFirstColumn="0" w:lastRowLastColumn="0"/>
            <w:tcW w:w="1555" w:type="dxa"/>
          </w:tcPr>
          <w:p w14:paraId="18579C2D" w14:textId="77777777" w:rsidR="00784A40" w:rsidRDefault="00784A40" w:rsidP="0000614B">
            <w:proofErr w:type="spellStart"/>
            <w:proofErr w:type="gramStart"/>
            <w:r>
              <w:t>name</w:t>
            </w:r>
            <w:proofErr w:type="spellEnd"/>
            <w:proofErr w:type="gramEnd"/>
          </w:p>
        </w:tc>
        <w:tc>
          <w:tcPr>
            <w:tcW w:w="1275" w:type="dxa"/>
          </w:tcPr>
          <w:p w14:paraId="740F386C"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String</w:t>
            </w:r>
          </w:p>
        </w:tc>
        <w:tc>
          <w:tcPr>
            <w:tcW w:w="6941" w:type="dxa"/>
          </w:tcPr>
          <w:p w14:paraId="06F46B6B"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Nom de la technologie</w:t>
            </w:r>
          </w:p>
        </w:tc>
      </w:tr>
      <w:tr w:rsidR="00784A40" w14:paraId="20918FED"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84C092" w14:textId="77777777" w:rsidR="00784A40" w:rsidRDefault="00784A40" w:rsidP="0000614B">
            <w:proofErr w:type="gramStart"/>
            <w:r>
              <w:t>description</w:t>
            </w:r>
            <w:proofErr w:type="gramEnd"/>
          </w:p>
        </w:tc>
        <w:tc>
          <w:tcPr>
            <w:tcW w:w="1275" w:type="dxa"/>
          </w:tcPr>
          <w:p w14:paraId="00DC9ED9"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String</w:t>
            </w:r>
          </w:p>
        </w:tc>
        <w:tc>
          <w:tcPr>
            <w:tcW w:w="6941" w:type="dxa"/>
          </w:tcPr>
          <w:p w14:paraId="2AC69D69"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Description de la technologie</w:t>
            </w:r>
          </w:p>
        </w:tc>
      </w:tr>
      <w:tr w:rsidR="00784A40" w14:paraId="51A77C6D" w14:textId="77777777" w:rsidTr="006A398D">
        <w:tc>
          <w:tcPr>
            <w:cnfStyle w:val="001000000000" w:firstRow="0" w:lastRow="0" w:firstColumn="1" w:lastColumn="0" w:oddVBand="0" w:evenVBand="0" w:oddHBand="0" w:evenHBand="0" w:firstRowFirstColumn="0" w:firstRowLastColumn="0" w:lastRowFirstColumn="0" w:lastRowLastColumn="0"/>
            <w:tcW w:w="1555" w:type="dxa"/>
          </w:tcPr>
          <w:p w14:paraId="0B4B40B8" w14:textId="77777777" w:rsidR="00784A40" w:rsidRDefault="00784A40" w:rsidP="0000614B">
            <w:proofErr w:type="gramStart"/>
            <w:r>
              <w:t>confidence</w:t>
            </w:r>
            <w:proofErr w:type="gramEnd"/>
          </w:p>
        </w:tc>
        <w:tc>
          <w:tcPr>
            <w:tcW w:w="1275" w:type="dxa"/>
          </w:tcPr>
          <w:p w14:paraId="60FE84DB"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6941" w:type="dxa"/>
          </w:tcPr>
          <w:p w14:paraId="1F3BBBFC"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Pourcentage de confiance de détection de la technologie</w:t>
            </w:r>
          </w:p>
        </w:tc>
      </w:tr>
      <w:tr w:rsidR="00784A40" w14:paraId="35A68EED"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5D3F2F" w14:textId="77777777" w:rsidR="00784A40" w:rsidRDefault="00784A40" w:rsidP="0000614B">
            <w:proofErr w:type="gramStart"/>
            <w:r>
              <w:t>version</w:t>
            </w:r>
            <w:proofErr w:type="gramEnd"/>
          </w:p>
        </w:tc>
        <w:tc>
          <w:tcPr>
            <w:tcW w:w="1275" w:type="dxa"/>
          </w:tcPr>
          <w:p w14:paraId="114DC2E5"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String</w:t>
            </w:r>
          </w:p>
        </w:tc>
        <w:tc>
          <w:tcPr>
            <w:tcW w:w="6941" w:type="dxa"/>
          </w:tcPr>
          <w:p w14:paraId="6F3A9658"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Version de la technologie</w:t>
            </w:r>
          </w:p>
        </w:tc>
      </w:tr>
      <w:tr w:rsidR="00784A40" w14:paraId="33960428" w14:textId="77777777" w:rsidTr="006A398D">
        <w:tc>
          <w:tcPr>
            <w:cnfStyle w:val="001000000000" w:firstRow="0" w:lastRow="0" w:firstColumn="1" w:lastColumn="0" w:oddVBand="0" w:evenVBand="0" w:oddHBand="0" w:evenHBand="0" w:firstRowFirstColumn="0" w:firstRowLastColumn="0" w:lastRowFirstColumn="0" w:lastRowLastColumn="0"/>
            <w:tcW w:w="1555" w:type="dxa"/>
          </w:tcPr>
          <w:p w14:paraId="51C5F5BC" w14:textId="77777777" w:rsidR="00784A40" w:rsidRDefault="00784A40" w:rsidP="0000614B">
            <w:proofErr w:type="spellStart"/>
            <w:proofErr w:type="gramStart"/>
            <w:r>
              <w:t>icon</w:t>
            </w:r>
            <w:proofErr w:type="spellEnd"/>
            <w:proofErr w:type="gramEnd"/>
          </w:p>
        </w:tc>
        <w:tc>
          <w:tcPr>
            <w:tcW w:w="1275" w:type="dxa"/>
          </w:tcPr>
          <w:p w14:paraId="32710CC2"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String</w:t>
            </w:r>
          </w:p>
        </w:tc>
        <w:tc>
          <w:tcPr>
            <w:tcW w:w="6941" w:type="dxa"/>
          </w:tcPr>
          <w:p w14:paraId="360331B0"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Nom de l’icône et extension</w:t>
            </w:r>
          </w:p>
        </w:tc>
      </w:tr>
      <w:tr w:rsidR="00784A40" w14:paraId="16EC7653"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2A367E" w14:textId="77777777" w:rsidR="00784A40" w:rsidRDefault="00784A40" w:rsidP="0000614B">
            <w:proofErr w:type="spellStart"/>
            <w:proofErr w:type="gramStart"/>
            <w:r>
              <w:lastRenderedPageBreak/>
              <w:t>website</w:t>
            </w:r>
            <w:proofErr w:type="spellEnd"/>
            <w:proofErr w:type="gramEnd"/>
          </w:p>
        </w:tc>
        <w:tc>
          <w:tcPr>
            <w:tcW w:w="1275" w:type="dxa"/>
          </w:tcPr>
          <w:p w14:paraId="77794FF2"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String</w:t>
            </w:r>
          </w:p>
        </w:tc>
        <w:tc>
          <w:tcPr>
            <w:tcW w:w="6941" w:type="dxa"/>
          </w:tcPr>
          <w:p w14:paraId="03FCDE65"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Site de la technologie</w:t>
            </w:r>
          </w:p>
        </w:tc>
      </w:tr>
      <w:tr w:rsidR="00784A40" w14:paraId="1B395C06" w14:textId="77777777" w:rsidTr="006A398D">
        <w:tc>
          <w:tcPr>
            <w:cnfStyle w:val="001000000000" w:firstRow="0" w:lastRow="0" w:firstColumn="1" w:lastColumn="0" w:oddVBand="0" w:evenVBand="0" w:oddHBand="0" w:evenHBand="0" w:firstRowFirstColumn="0" w:firstRowLastColumn="0" w:lastRowFirstColumn="0" w:lastRowLastColumn="0"/>
            <w:tcW w:w="1555" w:type="dxa"/>
          </w:tcPr>
          <w:p w14:paraId="08841962" w14:textId="77777777" w:rsidR="00784A40" w:rsidRDefault="00784A40" w:rsidP="0000614B">
            <w:proofErr w:type="spellStart"/>
            <w:proofErr w:type="gramStart"/>
            <w:r>
              <w:t>cpe</w:t>
            </w:r>
            <w:proofErr w:type="spellEnd"/>
            <w:proofErr w:type="gramEnd"/>
          </w:p>
        </w:tc>
        <w:tc>
          <w:tcPr>
            <w:tcW w:w="1275" w:type="dxa"/>
          </w:tcPr>
          <w:p w14:paraId="4ECE862A"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String</w:t>
            </w:r>
          </w:p>
        </w:tc>
        <w:tc>
          <w:tcPr>
            <w:tcW w:w="6941" w:type="dxa"/>
          </w:tcPr>
          <w:p w14:paraId="63FDD09F"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Nommage technique de la technologie</w:t>
            </w:r>
          </w:p>
        </w:tc>
      </w:tr>
      <w:tr w:rsidR="00784A40" w14:paraId="36052E12"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8C1A1D" w14:textId="77777777" w:rsidR="00784A40" w:rsidRDefault="00784A40" w:rsidP="0000614B">
            <w:proofErr w:type="spellStart"/>
            <w:proofErr w:type="gramStart"/>
            <w:r>
              <w:t>categories</w:t>
            </w:r>
            <w:proofErr w:type="spellEnd"/>
            <w:proofErr w:type="gramEnd"/>
          </w:p>
        </w:tc>
        <w:tc>
          <w:tcPr>
            <w:tcW w:w="1275" w:type="dxa"/>
          </w:tcPr>
          <w:p w14:paraId="53D28C65"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Object</w:t>
            </w:r>
          </w:p>
        </w:tc>
        <w:tc>
          <w:tcPr>
            <w:tcW w:w="6941" w:type="dxa"/>
          </w:tcPr>
          <w:p w14:paraId="4F60F1EF"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Catégorie d’outil, composé :</w:t>
            </w:r>
          </w:p>
          <w:p w14:paraId="552E363D" w14:textId="77777777" w:rsidR="00784A40" w:rsidRDefault="00784A40" w:rsidP="0000614B">
            <w:pPr>
              <w:pStyle w:val="ListPuces"/>
              <w:cnfStyle w:val="000000100000" w:firstRow="0" w:lastRow="0" w:firstColumn="0" w:lastColumn="0" w:oddVBand="0" w:evenVBand="0" w:oddHBand="1" w:evenHBand="0" w:firstRowFirstColumn="0" w:firstRowLastColumn="0" w:lastRowFirstColumn="0" w:lastRowLastColumn="0"/>
            </w:pPr>
            <w:r>
              <w:t xml:space="preserve">D’un identifiant (type : </w:t>
            </w:r>
            <w:proofErr w:type="spellStart"/>
            <w:r>
              <w:t>Number</w:t>
            </w:r>
            <w:proofErr w:type="spellEnd"/>
            <w:r>
              <w:t>)</w:t>
            </w:r>
          </w:p>
          <w:p w14:paraId="68E3A8E2" w14:textId="77777777" w:rsidR="00784A40" w:rsidRDefault="00784A40" w:rsidP="0000614B">
            <w:pPr>
              <w:pStyle w:val="ListPuces"/>
              <w:cnfStyle w:val="000000100000" w:firstRow="0" w:lastRow="0" w:firstColumn="0" w:lastColumn="0" w:oddVBand="0" w:evenVBand="0" w:oddHBand="1" w:evenHBand="0" w:firstRowFirstColumn="0" w:firstRowLastColumn="0" w:lastRowFirstColumn="0" w:lastRowLastColumn="0"/>
            </w:pPr>
            <w:r>
              <w:t>D’un nom (type : String)</w:t>
            </w:r>
          </w:p>
          <w:p w14:paraId="00D2E76F" w14:textId="51F1B088" w:rsidR="00784A40" w:rsidRDefault="00784A40" w:rsidP="0000614B">
            <w:pPr>
              <w:pStyle w:val="ListPuces"/>
              <w:cnfStyle w:val="000000100000" w:firstRow="0" w:lastRow="0" w:firstColumn="0" w:lastColumn="0" w:oddVBand="0" w:evenVBand="0" w:oddHBand="1" w:evenHBand="0" w:firstRowFirstColumn="0" w:firstRowLastColumn="0" w:lastRowFirstColumn="0" w:lastRowLastColumn="0"/>
            </w:pPr>
            <w:r>
              <w:t>Du nom court (type</w:t>
            </w:r>
            <w:r w:rsidR="00EA6F1F">
              <w:t xml:space="preserve"> : String</w:t>
            </w:r>
            <w:r>
              <w:t>)</w:t>
            </w:r>
          </w:p>
        </w:tc>
      </w:tr>
      <w:tr w:rsidR="00784A40" w14:paraId="7ED3A815" w14:textId="77777777" w:rsidTr="006A398D">
        <w:tc>
          <w:tcPr>
            <w:cnfStyle w:val="001000000000" w:firstRow="0" w:lastRow="0" w:firstColumn="1" w:lastColumn="0" w:oddVBand="0" w:evenVBand="0" w:oddHBand="0" w:evenHBand="0" w:firstRowFirstColumn="0" w:firstRowLastColumn="0" w:lastRowFirstColumn="0" w:lastRowLastColumn="0"/>
            <w:tcW w:w="1555" w:type="dxa"/>
          </w:tcPr>
          <w:p w14:paraId="7FC52A79" w14:textId="77777777" w:rsidR="00784A40" w:rsidRDefault="00784A40" w:rsidP="0000614B">
            <w:proofErr w:type="spellStart"/>
            <w:proofErr w:type="gramStart"/>
            <w:r>
              <w:t>rootPath</w:t>
            </w:r>
            <w:proofErr w:type="spellEnd"/>
            <w:proofErr w:type="gramEnd"/>
          </w:p>
        </w:tc>
        <w:tc>
          <w:tcPr>
            <w:tcW w:w="1275" w:type="dxa"/>
          </w:tcPr>
          <w:p w14:paraId="49FB69A1"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Boolean</w:t>
            </w:r>
          </w:p>
        </w:tc>
        <w:tc>
          <w:tcPr>
            <w:tcW w:w="6941" w:type="dxa"/>
          </w:tcPr>
          <w:p w14:paraId="4D102120" w14:textId="34574B4A" w:rsidR="00784A40" w:rsidRDefault="00784A40" w:rsidP="0000614B">
            <w:pPr>
              <w:cnfStyle w:val="000000000000" w:firstRow="0" w:lastRow="0" w:firstColumn="0" w:lastColumn="0" w:oddVBand="0" w:evenVBand="0" w:oddHBand="0" w:evenHBand="0" w:firstRowFirstColumn="0" w:firstRowLastColumn="0" w:lastRowFirstColumn="0" w:lastRowLastColumn="0"/>
            </w:pPr>
            <w:r>
              <w:t>Page d’</w:t>
            </w:r>
            <w:r w:rsidR="00DF597A">
              <w:t>accueil</w:t>
            </w:r>
            <w:r>
              <w:t xml:space="preserve"> du site (oui ou non)</w:t>
            </w:r>
          </w:p>
        </w:tc>
      </w:tr>
    </w:tbl>
    <w:p w14:paraId="5C2065B3" w14:textId="77777777" w:rsidR="000E2C9B" w:rsidRDefault="00784A40" w:rsidP="000E2C9B">
      <w:pPr>
        <w:keepNext/>
      </w:pPr>
      <w:r w:rsidRPr="0024722C">
        <w:rPr>
          <w:noProof/>
        </w:rPr>
        <w:drawing>
          <wp:inline distT="0" distB="0" distL="0" distR="0" wp14:anchorId="0A148EA2" wp14:editId="2605C5D0">
            <wp:extent cx="5023262" cy="3704865"/>
            <wp:effectExtent l="0" t="0" r="6350" b="0"/>
            <wp:docPr id="155960650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6508" name="Image 1" descr="Une image contenant texte, capture d’écran&#10;&#10;Description générée automatiquement"/>
                    <pic:cNvPicPr/>
                  </pic:nvPicPr>
                  <pic:blipFill>
                    <a:blip r:embed="rId18"/>
                    <a:stretch>
                      <a:fillRect/>
                    </a:stretch>
                  </pic:blipFill>
                  <pic:spPr>
                    <a:xfrm>
                      <a:off x="0" y="0"/>
                      <a:ext cx="5030112" cy="3709917"/>
                    </a:xfrm>
                    <a:prstGeom prst="rect">
                      <a:avLst/>
                    </a:prstGeom>
                  </pic:spPr>
                </pic:pic>
              </a:graphicData>
            </a:graphic>
          </wp:inline>
        </w:drawing>
      </w:r>
    </w:p>
    <w:p w14:paraId="015AFD30" w14:textId="4F4245D9" w:rsidR="00784A40" w:rsidRDefault="000E2C9B" w:rsidP="000E2C9B">
      <w:pPr>
        <w:pStyle w:val="Caption"/>
        <w:rPr>
          <w:rFonts w:eastAsia="Times New Roman" w:cs="Times New Roman"/>
          <w:bCs w:val="0"/>
          <w:color w:val="118AB2" w:themeColor="accent1"/>
          <w:sz w:val="16"/>
        </w:rPr>
      </w:pPr>
      <w:bookmarkStart w:id="61" w:name="_Toc139287068"/>
      <w:r w:rsidRPr="00EA6F1F">
        <w:rPr>
          <w:rFonts w:eastAsia="Times New Roman" w:cs="Times New Roman"/>
          <w:bCs w:val="0"/>
          <w:color w:val="118AB2" w:themeColor="accent1"/>
          <w:sz w:val="16"/>
        </w:rPr>
        <w:t xml:space="preserve">Figure </w:t>
      </w:r>
      <w:r w:rsidRPr="00EA6F1F">
        <w:rPr>
          <w:rFonts w:eastAsia="Times New Roman" w:cs="Times New Roman"/>
          <w:bCs w:val="0"/>
          <w:color w:val="118AB2" w:themeColor="accent1"/>
          <w:sz w:val="16"/>
        </w:rPr>
        <w:fldChar w:fldCharType="begin"/>
      </w:r>
      <w:r w:rsidRPr="00EA6F1F">
        <w:rPr>
          <w:rFonts w:eastAsia="Times New Roman" w:cs="Times New Roman"/>
          <w:bCs w:val="0"/>
          <w:color w:val="118AB2" w:themeColor="accent1"/>
          <w:sz w:val="16"/>
        </w:rPr>
        <w:instrText xml:space="preserve"> SEQ Figure \* ARABIC </w:instrText>
      </w:r>
      <w:r w:rsidRPr="00EA6F1F">
        <w:rPr>
          <w:rFonts w:eastAsia="Times New Roman" w:cs="Times New Roman"/>
          <w:bCs w:val="0"/>
          <w:color w:val="118AB2" w:themeColor="accent1"/>
          <w:sz w:val="16"/>
        </w:rPr>
        <w:fldChar w:fldCharType="separate"/>
      </w:r>
      <w:r w:rsidR="00EA6F1F" w:rsidRPr="00EA6F1F">
        <w:rPr>
          <w:rFonts w:eastAsia="Times New Roman" w:cs="Times New Roman"/>
          <w:bCs w:val="0"/>
          <w:color w:val="118AB2" w:themeColor="accent1"/>
          <w:sz w:val="16"/>
        </w:rPr>
        <w:t>7</w:t>
      </w:r>
      <w:r w:rsidRPr="00EA6F1F">
        <w:rPr>
          <w:rFonts w:eastAsia="Times New Roman" w:cs="Times New Roman"/>
          <w:bCs w:val="0"/>
          <w:color w:val="118AB2" w:themeColor="accent1"/>
          <w:sz w:val="16"/>
        </w:rPr>
        <w:fldChar w:fldCharType="end"/>
      </w:r>
      <w:r w:rsidRPr="00EA6F1F">
        <w:rPr>
          <w:rFonts w:eastAsia="Times New Roman" w:cs="Times New Roman"/>
          <w:bCs w:val="0"/>
          <w:color w:val="118AB2" w:themeColor="accent1"/>
          <w:sz w:val="16"/>
        </w:rPr>
        <w:t xml:space="preserve"> – </w:t>
      </w:r>
      <w:r w:rsidR="00EA6F1F" w:rsidRPr="00EA6F1F">
        <w:rPr>
          <w:rFonts w:eastAsia="Times New Roman" w:cs="Times New Roman"/>
          <w:bCs w:val="0"/>
          <w:color w:val="118AB2" w:themeColor="accent1"/>
          <w:sz w:val="16"/>
        </w:rPr>
        <w:t xml:space="preserve">Exemple de retour de </w:t>
      </w:r>
      <w:proofErr w:type="spellStart"/>
      <w:r w:rsidR="00EA6F1F" w:rsidRPr="00EA6F1F">
        <w:rPr>
          <w:rFonts w:eastAsia="Times New Roman" w:cs="Times New Roman"/>
          <w:bCs w:val="0"/>
          <w:color w:val="118AB2" w:themeColor="accent1"/>
          <w:sz w:val="16"/>
        </w:rPr>
        <w:t>Wappalyzer</w:t>
      </w:r>
      <w:bookmarkEnd w:id="61"/>
      <w:proofErr w:type="spellEnd"/>
    </w:p>
    <w:p w14:paraId="247DF1AD" w14:textId="77777777" w:rsidR="00B72497" w:rsidRPr="00B72497" w:rsidRDefault="00B72497" w:rsidP="00B72497"/>
    <w:p w14:paraId="1AAFBF01" w14:textId="77777777" w:rsidR="00784A40" w:rsidRDefault="00784A40" w:rsidP="0000614B">
      <w:pPr>
        <w:pStyle w:val="Heading4"/>
        <w:numPr>
          <w:ilvl w:val="3"/>
          <w:numId w:val="6"/>
        </w:numPr>
      </w:pPr>
      <w:r>
        <w:t>Performances</w:t>
      </w:r>
    </w:p>
    <w:p w14:paraId="633F556A" w14:textId="77777777" w:rsidR="00784A40" w:rsidRDefault="00784A40" w:rsidP="0000614B">
      <w:r>
        <w:t xml:space="preserve">Temps de réponse moyen pour une exécution de </w:t>
      </w:r>
      <w:proofErr w:type="spellStart"/>
      <w:r>
        <w:t>Wappalyzer</w:t>
      </w:r>
      <w:proofErr w:type="spellEnd"/>
      <w:r>
        <w:t> : Entre 2 et 4 secondes</w:t>
      </w:r>
    </w:p>
    <w:p w14:paraId="2803748C" w14:textId="77777777" w:rsidR="00B72497" w:rsidRDefault="00B72497" w:rsidP="0000614B"/>
    <w:p w14:paraId="34BDBA3F" w14:textId="77777777" w:rsidR="00100124" w:rsidRPr="00D96B40" w:rsidRDefault="00100124" w:rsidP="00100124">
      <w:pPr>
        <w:pStyle w:val="Heading2"/>
      </w:pPr>
      <w:bookmarkStart w:id="62" w:name="_Toc139287050"/>
      <w:r>
        <w:t>Solutions étudiées mais non retenues</w:t>
      </w:r>
      <w:bookmarkEnd w:id="62"/>
    </w:p>
    <w:tbl>
      <w:tblPr>
        <w:tblStyle w:val="GridTable4-Accent1"/>
        <w:tblW w:w="0" w:type="auto"/>
        <w:tblLook w:val="04A0" w:firstRow="1" w:lastRow="0" w:firstColumn="1" w:lastColumn="0" w:noHBand="0" w:noVBand="1"/>
      </w:tblPr>
      <w:tblGrid>
        <w:gridCol w:w="4885"/>
        <w:gridCol w:w="4886"/>
      </w:tblGrid>
      <w:tr w:rsidR="00100124" w14:paraId="2D14982E" w14:textId="77777777" w:rsidTr="0088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6D9ECA24" w14:textId="77777777" w:rsidR="00100124" w:rsidRDefault="00100124" w:rsidP="00887BC5">
            <w:r>
              <w:t>Solution</w:t>
            </w:r>
          </w:p>
        </w:tc>
        <w:tc>
          <w:tcPr>
            <w:tcW w:w="4886" w:type="dxa"/>
          </w:tcPr>
          <w:p w14:paraId="7FBDBD50" w14:textId="77777777" w:rsidR="00100124" w:rsidRDefault="00100124" w:rsidP="00887BC5">
            <w:pPr>
              <w:cnfStyle w:val="100000000000" w:firstRow="1" w:lastRow="0" w:firstColumn="0" w:lastColumn="0" w:oddVBand="0" w:evenVBand="0" w:oddHBand="0" w:evenHBand="0" w:firstRowFirstColumn="0" w:firstRowLastColumn="0" w:lastRowFirstColumn="0" w:lastRowLastColumn="0"/>
            </w:pPr>
            <w:r>
              <w:t>Remarques</w:t>
            </w:r>
          </w:p>
        </w:tc>
      </w:tr>
      <w:tr w:rsidR="00100124" w14:paraId="2CC38F0C" w14:textId="77777777" w:rsidTr="0088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0A1EE8C4" w14:textId="5E65AE64" w:rsidR="00100124" w:rsidRDefault="00100124" w:rsidP="00887BC5">
            <w:proofErr w:type="spellStart"/>
            <w:r>
              <w:t>Wappalyzer</w:t>
            </w:r>
            <w:proofErr w:type="spellEnd"/>
            <w:r>
              <w:t xml:space="preserve"> API</w:t>
            </w:r>
          </w:p>
        </w:tc>
        <w:tc>
          <w:tcPr>
            <w:tcW w:w="4886" w:type="dxa"/>
          </w:tcPr>
          <w:p w14:paraId="15C11EB4" w14:textId="33E3755B" w:rsidR="00100124" w:rsidRDefault="00100124" w:rsidP="00100124">
            <w:pPr>
              <w:pStyle w:val="ListPuces"/>
              <w:cnfStyle w:val="000000100000" w:firstRow="0" w:lastRow="0" w:firstColumn="0" w:lastColumn="0" w:oddVBand="0" w:evenVBand="0" w:oddHBand="1" w:evenHBand="0" w:firstRowFirstColumn="0" w:firstRowLastColumn="0" w:lastRowFirstColumn="0" w:lastRowLastColumn="0"/>
            </w:pPr>
            <w:r>
              <w:t>Nécessite une clé API payante</w:t>
            </w:r>
          </w:p>
        </w:tc>
      </w:tr>
      <w:tr w:rsidR="00100124" w14:paraId="24CBA020" w14:textId="77777777" w:rsidTr="00887BC5">
        <w:tc>
          <w:tcPr>
            <w:cnfStyle w:val="001000000000" w:firstRow="0" w:lastRow="0" w:firstColumn="1" w:lastColumn="0" w:oddVBand="0" w:evenVBand="0" w:oddHBand="0" w:evenHBand="0" w:firstRowFirstColumn="0" w:firstRowLastColumn="0" w:lastRowFirstColumn="0" w:lastRowLastColumn="0"/>
            <w:tcW w:w="4885" w:type="dxa"/>
          </w:tcPr>
          <w:p w14:paraId="655386EA" w14:textId="5E95EAD9" w:rsidR="00100124" w:rsidRDefault="00100124" w:rsidP="00887BC5">
            <w:proofErr w:type="spellStart"/>
            <w:r>
              <w:t>Built</w:t>
            </w:r>
            <w:r w:rsidR="00560DCA">
              <w:t>W</w:t>
            </w:r>
            <w:r>
              <w:t>ith</w:t>
            </w:r>
            <w:proofErr w:type="spellEnd"/>
            <w:r>
              <w:t xml:space="preserve"> Free API</w:t>
            </w:r>
          </w:p>
        </w:tc>
        <w:tc>
          <w:tcPr>
            <w:tcW w:w="4886" w:type="dxa"/>
          </w:tcPr>
          <w:p w14:paraId="128CAE53" w14:textId="77777777" w:rsidR="00100124" w:rsidRDefault="00100124" w:rsidP="00100124">
            <w:pPr>
              <w:pStyle w:val="ListPuces"/>
              <w:cnfStyle w:val="000000000000" w:firstRow="0" w:lastRow="0" w:firstColumn="0" w:lastColumn="0" w:oddVBand="0" w:evenVBand="0" w:oddHBand="0" w:evenHBand="0" w:firstRowFirstColumn="0" w:firstRowLastColumn="0" w:lastRowFirstColumn="0" w:lastRowLastColumn="0"/>
            </w:pPr>
            <w:r>
              <w:t>Pas assez d’informations renvoyées</w:t>
            </w:r>
          </w:p>
          <w:p w14:paraId="4D828F98" w14:textId="4D5C8491" w:rsidR="0056384E" w:rsidRDefault="0056384E" w:rsidP="00100124">
            <w:pPr>
              <w:pStyle w:val="ListPuces"/>
              <w:cnfStyle w:val="000000000000" w:firstRow="0" w:lastRow="0" w:firstColumn="0" w:lastColumn="0" w:oddVBand="0" w:evenVBand="0" w:oddHBand="0" w:evenHBand="0" w:firstRowFirstColumn="0" w:firstRowLastColumn="0" w:lastRowFirstColumn="0" w:lastRowLastColumn="0"/>
            </w:pPr>
            <w:r>
              <w:t>Limité à 1 requête par seconde</w:t>
            </w:r>
          </w:p>
        </w:tc>
      </w:tr>
      <w:tr w:rsidR="00100124" w14:paraId="692E4889" w14:textId="77777777" w:rsidTr="0088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32CAA04D" w14:textId="33C886D2" w:rsidR="00100124" w:rsidRDefault="0056384E" w:rsidP="00887BC5">
            <w:proofErr w:type="spellStart"/>
            <w:r>
              <w:lastRenderedPageBreak/>
              <w:t>WhatRuns</w:t>
            </w:r>
            <w:proofErr w:type="spellEnd"/>
          </w:p>
        </w:tc>
        <w:tc>
          <w:tcPr>
            <w:tcW w:w="4886" w:type="dxa"/>
          </w:tcPr>
          <w:p w14:paraId="2274780D" w14:textId="65B49D82" w:rsidR="0056384E" w:rsidRDefault="0056384E" w:rsidP="0056384E">
            <w:pPr>
              <w:pStyle w:val="ListPuces"/>
              <w:cnfStyle w:val="000000100000" w:firstRow="0" w:lastRow="0" w:firstColumn="0" w:lastColumn="0" w:oddVBand="0" w:evenVBand="0" w:oddHBand="1" w:evenHBand="0" w:firstRowFirstColumn="0" w:firstRowLastColumn="0" w:lastRowFirstColumn="0" w:lastRowLastColumn="0"/>
            </w:pPr>
            <w:r>
              <w:t>Seulement disponible en tant qu’extension de navigateur donc pas d’intégration possible pour le processus de récupération des métadonnées</w:t>
            </w:r>
          </w:p>
        </w:tc>
      </w:tr>
      <w:tr w:rsidR="00560DCA" w14:paraId="2E95C768" w14:textId="77777777" w:rsidTr="00887BC5">
        <w:tc>
          <w:tcPr>
            <w:cnfStyle w:val="001000000000" w:firstRow="0" w:lastRow="0" w:firstColumn="1" w:lastColumn="0" w:oddVBand="0" w:evenVBand="0" w:oddHBand="0" w:evenHBand="0" w:firstRowFirstColumn="0" w:firstRowLastColumn="0" w:lastRowFirstColumn="0" w:lastRowLastColumn="0"/>
            <w:tcW w:w="4885" w:type="dxa"/>
          </w:tcPr>
          <w:p w14:paraId="34A79BE4" w14:textId="6D525A84" w:rsidR="00560DCA" w:rsidRDefault="00560DCA" w:rsidP="00887BC5">
            <w:proofErr w:type="spellStart"/>
            <w:r>
              <w:t>BuiltWith</w:t>
            </w:r>
            <w:proofErr w:type="spellEnd"/>
            <w:r>
              <w:t xml:space="preserve"> API</w:t>
            </w:r>
          </w:p>
        </w:tc>
        <w:tc>
          <w:tcPr>
            <w:tcW w:w="4886" w:type="dxa"/>
          </w:tcPr>
          <w:p w14:paraId="1D144B34" w14:textId="330A7C78" w:rsidR="00560DCA" w:rsidRDefault="00560DCA" w:rsidP="0056384E">
            <w:pPr>
              <w:pStyle w:val="ListPuces"/>
              <w:cnfStyle w:val="000000000000" w:firstRow="0" w:lastRow="0" w:firstColumn="0" w:lastColumn="0" w:oddVBand="0" w:evenVBand="0" w:oddHBand="0" w:evenHBand="0" w:firstRowFirstColumn="0" w:firstRowLastColumn="0" w:lastRowFirstColumn="0" w:lastRowLastColumn="0"/>
            </w:pPr>
            <w:r>
              <w:t>Nécessite une clé API payante</w:t>
            </w:r>
          </w:p>
        </w:tc>
      </w:tr>
    </w:tbl>
    <w:p w14:paraId="4FAFF2F1" w14:textId="77777777" w:rsidR="00B72497" w:rsidRDefault="00B72497" w:rsidP="0000614B"/>
    <w:p w14:paraId="23A2B9C7" w14:textId="19576B3C" w:rsidR="00100124" w:rsidRDefault="00B72497" w:rsidP="0000614B">
      <w:r w:rsidRPr="00B72497">
        <w:rPr>
          <w:b/>
          <w:bCs/>
          <w:color w:val="FF0000"/>
          <w:u w:val="single"/>
        </w:rPr>
        <w:t xml:space="preserve">Note : </w:t>
      </w:r>
      <w:r>
        <w:t>B</w:t>
      </w:r>
      <w:r w:rsidR="0056384E">
        <w:t>eaucoup de solutions existantes pour lister les technologies utilisées par un site web</w:t>
      </w:r>
      <w:r>
        <w:t>,</w:t>
      </w:r>
      <w:r w:rsidR="0056384E">
        <w:t xml:space="preserve"> mais la grande majorité est payante. Pour la plupart il s’agit d’extensions pour navigateur ou d’API nécessitant un accès payant.</w:t>
      </w:r>
    </w:p>
    <w:p w14:paraId="19F836FB" w14:textId="77777777" w:rsidR="00100124" w:rsidRPr="00C96BD6" w:rsidRDefault="00100124" w:rsidP="0000614B"/>
    <w:p w14:paraId="0FBCB6DD" w14:textId="77777777" w:rsidR="00784A40" w:rsidRDefault="00784A40" w:rsidP="0000614B">
      <w:pPr>
        <w:spacing w:before="0"/>
        <w:rPr>
          <w:rFonts w:cs="Arial"/>
          <w:b/>
          <w:bCs/>
          <w:color w:val="118AB2" w:themeColor="accent1"/>
          <w:spacing w:val="6"/>
          <w:kern w:val="28"/>
          <w:sz w:val="32"/>
          <w:szCs w:val="28"/>
        </w:rPr>
      </w:pPr>
      <w:r>
        <w:br w:type="page"/>
      </w:r>
    </w:p>
    <w:p w14:paraId="55BFF4EE" w14:textId="77777777" w:rsidR="00784A40" w:rsidRDefault="00784A40" w:rsidP="0000614B">
      <w:pPr>
        <w:pStyle w:val="Heading1nopagebreakbefore"/>
        <w:numPr>
          <w:ilvl w:val="0"/>
          <w:numId w:val="6"/>
        </w:numPr>
        <w:ind w:left="357" w:hanging="357"/>
      </w:pPr>
      <w:bookmarkStart w:id="63" w:name="_Toc138853327"/>
      <w:bookmarkStart w:id="64" w:name="_Toc139287051"/>
      <w:r>
        <w:lastRenderedPageBreak/>
        <w:t>Responsive</w:t>
      </w:r>
      <w:bookmarkEnd w:id="63"/>
      <w:bookmarkEnd w:id="64"/>
    </w:p>
    <w:p w14:paraId="40243497" w14:textId="77777777" w:rsidR="00784A40" w:rsidRDefault="00784A40" w:rsidP="0000614B">
      <w:pPr>
        <w:pStyle w:val="Heading2"/>
        <w:numPr>
          <w:ilvl w:val="1"/>
          <w:numId w:val="6"/>
        </w:numPr>
      </w:pPr>
      <w:bookmarkStart w:id="65" w:name="_Toc138853328"/>
      <w:bookmarkStart w:id="66" w:name="_Toc139287052"/>
      <w:r>
        <w:t>Exigences fonctionnelles</w:t>
      </w:r>
      <w:bookmarkEnd w:id="65"/>
      <w:bookmarkEnd w:id="66"/>
    </w:p>
    <w:p w14:paraId="48024E6F" w14:textId="77777777" w:rsidR="00784A40" w:rsidRDefault="00784A40" w:rsidP="0000614B">
      <w:r>
        <w:t>Récupération du caractère « responsive » d’un site web à partir d’une url.</w:t>
      </w:r>
    </w:p>
    <w:p w14:paraId="715BE285" w14:textId="77777777" w:rsidR="00B72497" w:rsidRPr="0024722C" w:rsidRDefault="00B72497" w:rsidP="0000614B"/>
    <w:p w14:paraId="1B87E067" w14:textId="77777777" w:rsidR="00784A40" w:rsidRDefault="00784A40" w:rsidP="0000614B">
      <w:pPr>
        <w:pStyle w:val="Heading2"/>
        <w:numPr>
          <w:ilvl w:val="1"/>
          <w:numId w:val="6"/>
        </w:numPr>
      </w:pPr>
      <w:bookmarkStart w:id="67" w:name="_Toc138853329"/>
      <w:bookmarkStart w:id="68" w:name="_Toc139287053"/>
      <w:r>
        <w:t>Solution retenue</w:t>
      </w:r>
      <w:bookmarkEnd w:id="67"/>
      <w:bookmarkEnd w:id="68"/>
    </w:p>
    <w:p w14:paraId="46B88E5C" w14:textId="77777777" w:rsidR="00784A40" w:rsidRDefault="00784A40" w:rsidP="0000614B">
      <w:pPr>
        <w:pStyle w:val="Heading3"/>
        <w:numPr>
          <w:ilvl w:val="2"/>
          <w:numId w:val="6"/>
        </w:numPr>
      </w:pPr>
      <w:bookmarkStart w:id="69" w:name="_Toc138853330"/>
      <w:bookmarkStart w:id="70" w:name="_Toc139287054"/>
      <w:r>
        <w:t xml:space="preserve">Google Mobile </w:t>
      </w:r>
      <w:proofErr w:type="spellStart"/>
      <w:r>
        <w:t>Friendly</w:t>
      </w:r>
      <w:proofErr w:type="spellEnd"/>
      <w:r>
        <w:t xml:space="preserve"> Test</w:t>
      </w:r>
      <w:bookmarkEnd w:id="69"/>
      <w:bookmarkEnd w:id="70"/>
    </w:p>
    <w:p w14:paraId="5C106858" w14:textId="58FE6055" w:rsidR="004C0B68" w:rsidRPr="004C0B68" w:rsidRDefault="004C0B68" w:rsidP="004C0B68">
      <w:r>
        <w:t xml:space="preserve">Cette solution est gratuite, </w:t>
      </w:r>
      <w:r w:rsidR="00072CB4">
        <w:t>dispose d’une API et s’intègre facilement au processus de récupération des métadonnées.</w:t>
      </w:r>
    </w:p>
    <w:p w14:paraId="313A2914" w14:textId="77777777" w:rsidR="00784A40" w:rsidRDefault="00F13AE1" w:rsidP="0000614B">
      <w:pPr>
        <w:rPr>
          <w:rStyle w:val="Hyperlink"/>
        </w:rPr>
      </w:pPr>
      <w:hyperlink r:id="rId19" w:history="1">
        <w:r w:rsidR="00784A40" w:rsidRPr="008D667E">
          <w:rPr>
            <w:rStyle w:val="Hyperlink"/>
          </w:rPr>
          <w:t xml:space="preserve">Lien vers la documentation de Google Mobile </w:t>
        </w:r>
        <w:proofErr w:type="spellStart"/>
        <w:r w:rsidR="00784A40" w:rsidRPr="008D667E">
          <w:rPr>
            <w:rStyle w:val="Hyperlink"/>
          </w:rPr>
          <w:t>Friendly</w:t>
        </w:r>
        <w:proofErr w:type="spellEnd"/>
        <w:r w:rsidR="00784A40" w:rsidRPr="008D667E">
          <w:rPr>
            <w:rStyle w:val="Hyperlink"/>
          </w:rPr>
          <w:t xml:space="preserve"> Test</w:t>
        </w:r>
      </w:hyperlink>
    </w:p>
    <w:p w14:paraId="4A16F9EE" w14:textId="77777777" w:rsidR="00B72497" w:rsidRDefault="00B72497" w:rsidP="0000614B"/>
    <w:p w14:paraId="0B9FB0C4" w14:textId="5131C2F5" w:rsidR="00FE1A06" w:rsidRDefault="00FE1A06" w:rsidP="0000614B">
      <w:pPr>
        <w:pStyle w:val="Heading4"/>
        <w:numPr>
          <w:ilvl w:val="3"/>
          <w:numId w:val="6"/>
        </w:numPr>
      </w:pPr>
      <w:r>
        <w:t>Avantages</w:t>
      </w:r>
    </w:p>
    <w:p w14:paraId="740F8B4B" w14:textId="3F7F6587" w:rsidR="00FE1A06" w:rsidRDefault="00FE1A06" w:rsidP="00B72497">
      <w:pPr>
        <w:pStyle w:val="ListPuces"/>
      </w:pPr>
      <w:r>
        <w:t>Gratuit</w:t>
      </w:r>
    </w:p>
    <w:p w14:paraId="725E7E9E" w14:textId="2E2C6EF5" w:rsidR="00FE1A06" w:rsidRDefault="00FE1A06" w:rsidP="00B72497">
      <w:pPr>
        <w:pStyle w:val="ListPuces"/>
      </w:pPr>
      <w:r>
        <w:t>Simplicité de mise en place</w:t>
      </w:r>
    </w:p>
    <w:p w14:paraId="1C26FBF0" w14:textId="0BD7234D" w:rsidR="001F2ED7" w:rsidRDefault="001F2ED7" w:rsidP="00B72497">
      <w:pPr>
        <w:pStyle w:val="ListPuces"/>
      </w:pPr>
      <w:r>
        <w:t>Solution toujours maintenue</w:t>
      </w:r>
    </w:p>
    <w:p w14:paraId="2A1123FF" w14:textId="77777777" w:rsidR="00B72497" w:rsidRDefault="00B72497" w:rsidP="00B72497">
      <w:pPr>
        <w:pStyle w:val="ListPuces"/>
        <w:numPr>
          <w:ilvl w:val="0"/>
          <w:numId w:val="0"/>
        </w:numPr>
        <w:ind w:left="227"/>
      </w:pPr>
    </w:p>
    <w:p w14:paraId="13E7DA7A" w14:textId="32429025" w:rsidR="00FE1A06" w:rsidRDefault="00FE1A06" w:rsidP="0000614B">
      <w:pPr>
        <w:pStyle w:val="Heading4"/>
        <w:numPr>
          <w:ilvl w:val="3"/>
          <w:numId w:val="6"/>
        </w:numPr>
      </w:pPr>
      <w:r>
        <w:t>Inconvénient</w:t>
      </w:r>
      <w:r w:rsidR="006715FA">
        <w:t>s</w:t>
      </w:r>
    </w:p>
    <w:p w14:paraId="7131EEAE" w14:textId="0A9FBB3C" w:rsidR="00FE1A06" w:rsidRDefault="00FE1A06" w:rsidP="00B72497">
      <w:pPr>
        <w:pStyle w:val="ListPuces"/>
      </w:pPr>
      <w:r>
        <w:t>Lent (entre 1 et 2 minutes pour une réponse)</w:t>
      </w:r>
    </w:p>
    <w:p w14:paraId="772F3753" w14:textId="77777777" w:rsidR="00B72497" w:rsidRDefault="00B72497" w:rsidP="00B72497"/>
    <w:p w14:paraId="1F46ACF3" w14:textId="42427C19" w:rsidR="00784A40" w:rsidRDefault="00784A40" w:rsidP="0000614B">
      <w:pPr>
        <w:pStyle w:val="Heading4"/>
        <w:numPr>
          <w:ilvl w:val="3"/>
          <w:numId w:val="6"/>
        </w:numPr>
      </w:pPr>
      <w:r>
        <w:t>Récupération des données</w:t>
      </w:r>
    </w:p>
    <w:p w14:paraId="7565A118" w14:textId="77777777" w:rsidR="00784A40" w:rsidRPr="006D555A" w:rsidRDefault="00784A40" w:rsidP="0000614B">
      <w:pPr>
        <w:pStyle w:val="Codeblock"/>
        <w:jc w:val="both"/>
        <w:rPr>
          <w:rStyle w:val="Codeinline"/>
          <w:lang w:val="en-US"/>
        </w:rPr>
      </w:pPr>
      <w:r>
        <w:rPr>
          <w:rStyle w:val="Codeinline"/>
          <w:lang w:val="en-US"/>
        </w:rPr>
        <w:t>u</w:t>
      </w:r>
      <w:r w:rsidRPr="006D555A">
        <w:rPr>
          <w:rStyle w:val="Codeinline"/>
          <w:lang w:val="en-US"/>
        </w:rPr>
        <w:t>rllib2.urlopen(</w:t>
      </w:r>
      <w:proofErr w:type="spellStart"/>
      <w:r w:rsidRPr="006D555A">
        <w:rPr>
          <w:rStyle w:val="Codeinline"/>
          <w:lang w:val="en-US"/>
        </w:rPr>
        <w:t>url</w:t>
      </w:r>
      <w:proofErr w:type="spellEnd"/>
      <w:r w:rsidRPr="006D555A">
        <w:rPr>
          <w:rStyle w:val="Codeinline"/>
          <w:lang w:val="en-US"/>
        </w:rPr>
        <w:t>= 'https://searchconsole.googleapis.com/v1/urlTestingTools/mobileFriendlyTest:run', data=</w:t>
      </w:r>
      <w:proofErr w:type="spellStart"/>
      <w:proofErr w:type="gramStart"/>
      <w:r w:rsidRPr="006D555A">
        <w:rPr>
          <w:rStyle w:val="Codeinline"/>
          <w:lang w:val="en-US"/>
        </w:rPr>
        <w:t>urllib.urlencode</w:t>
      </w:r>
      <w:proofErr w:type="spellEnd"/>
      <w:proofErr w:type="gramEnd"/>
      <w:r w:rsidRPr="006D555A">
        <w:rPr>
          <w:rStyle w:val="Codeinline"/>
          <w:lang w:val="en-US"/>
        </w:rPr>
        <w:t>({‘</w:t>
      </w:r>
      <w:proofErr w:type="spellStart"/>
      <w:r w:rsidRPr="006D555A">
        <w:rPr>
          <w:rStyle w:val="Codeinline"/>
          <w:lang w:val="en-US"/>
        </w:rPr>
        <w:t>url</w:t>
      </w:r>
      <w:proofErr w:type="spellEnd"/>
      <w:r w:rsidRPr="006D555A">
        <w:rPr>
          <w:rStyle w:val="Codeinline"/>
          <w:lang w:val="en-US"/>
        </w:rPr>
        <w:t>’:&lt;</w:t>
      </w:r>
      <w:proofErr w:type="spellStart"/>
      <w:r w:rsidRPr="006D555A">
        <w:rPr>
          <w:rStyle w:val="Codeinline"/>
          <w:lang w:val="en-US"/>
        </w:rPr>
        <w:t>url</w:t>
      </w:r>
      <w:proofErr w:type="spellEnd"/>
      <w:r w:rsidRPr="006D555A">
        <w:rPr>
          <w:rStyle w:val="Codeinline"/>
          <w:lang w:val="en-US"/>
        </w:rPr>
        <w:t>&gt;, ‘key’: &lt;API_KEY&gt;}).read</w:t>
      </w:r>
      <w:r>
        <w:rPr>
          <w:rStyle w:val="Codeinline"/>
          <w:lang w:val="en-US"/>
        </w:rPr>
        <w:t>()</w:t>
      </w:r>
    </w:p>
    <w:p w14:paraId="60DF367F" w14:textId="77777777" w:rsidR="00B72497" w:rsidRPr="00092625" w:rsidRDefault="00B72497" w:rsidP="00B72497">
      <w:pPr>
        <w:rPr>
          <w:lang w:val="en-US"/>
        </w:rPr>
      </w:pPr>
    </w:p>
    <w:p w14:paraId="56E2061C" w14:textId="21414ACC" w:rsidR="00784A40" w:rsidRDefault="00784A40" w:rsidP="0000614B">
      <w:pPr>
        <w:pStyle w:val="Heading4"/>
        <w:numPr>
          <w:ilvl w:val="3"/>
          <w:numId w:val="7"/>
        </w:numPr>
      </w:pPr>
      <w:r>
        <w:t>Résultats</w:t>
      </w:r>
    </w:p>
    <w:p w14:paraId="38114BB2" w14:textId="77777777" w:rsidR="00784A40" w:rsidRDefault="00784A40" w:rsidP="0000614B">
      <w:r>
        <w:t xml:space="preserve">La réponse renvoyée par </w:t>
      </w:r>
      <w:r w:rsidRPr="006D555A">
        <w:t xml:space="preserve">Google Mobile </w:t>
      </w:r>
      <w:proofErr w:type="spellStart"/>
      <w:r w:rsidRPr="006D555A">
        <w:t>Friendly</w:t>
      </w:r>
      <w:proofErr w:type="spellEnd"/>
      <w:r w:rsidRPr="006D555A">
        <w:t xml:space="preserve"> Test </w:t>
      </w:r>
      <w:r>
        <w:t xml:space="preserve">contient </w:t>
      </w:r>
      <w:r w:rsidRPr="0075599E">
        <w:rPr>
          <w:u w:val="single"/>
        </w:rPr>
        <w:t>notamment</w:t>
      </w:r>
      <w:r>
        <w:t xml:space="preserve"> les données suivantes :</w:t>
      </w:r>
    </w:p>
    <w:tbl>
      <w:tblPr>
        <w:tblStyle w:val="GridTable4-Accent1"/>
        <w:tblW w:w="0" w:type="auto"/>
        <w:tblLook w:val="04A0" w:firstRow="1" w:lastRow="0" w:firstColumn="1" w:lastColumn="0" w:noHBand="0" w:noVBand="1"/>
      </w:tblPr>
      <w:tblGrid>
        <w:gridCol w:w="2182"/>
        <w:gridCol w:w="1499"/>
        <w:gridCol w:w="5465"/>
      </w:tblGrid>
      <w:tr w:rsidR="00784A40" w14:paraId="7AE26B3A" w14:textId="77777777" w:rsidTr="006A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0A91B83F" w14:textId="77777777" w:rsidR="00784A40" w:rsidRDefault="00784A40" w:rsidP="0000614B">
            <w:r>
              <w:t>Propriété</w:t>
            </w:r>
          </w:p>
        </w:tc>
        <w:tc>
          <w:tcPr>
            <w:tcW w:w="1499" w:type="dxa"/>
          </w:tcPr>
          <w:p w14:paraId="1355EE6E"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Type</w:t>
            </w:r>
          </w:p>
        </w:tc>
        <w:tc>
          <w:tcPr>
            <w:tcW w:w="5465" w:type="dxa"/>
          </w:tcPr>
          <w:p w14:paraId="62A8A583"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Description</w:t>
            </w:r>
          </w:p>
        </w:tc>
      </w:tr>
      <w:tr w:rsidR="00784A40" w:rsidRPr="007B1CC2" w14:paraId="7D278B1F"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5B388BB3" w14:textId="77777777" w:rsidR="00784A40" w:rsidRDefault="00784A40" w:rsidP="00EA6F1F">
            <w:pPr>
              <w:jc w:val="left"/>
            </w:pPr>
            <w:proofErr w:type="spellStart"/>
            <w:proofErr w:type="gramStart"/>
            <w:r>
              <w:t>testStatus</w:t>
            </w:r>
            <w:proofErr w:type="spellEnd"/>
            <w:proofErr w:type="gramEnd"/>
          </w:p>
        </w:tc>
        <w:tc>
          <w:tcPr>
            <w:tcW w:w="1499" w:type="dxa"/>
          </w:tcPr>
          <w:p w14:paraId="23544724" w14:textId="77777777" w:rsidR="00784A40" w:rsidRDefault="00784A40" w:rsidP="00EA6F1F">
            <w:pPr>
              <w:jc w:val="left"/>
              <w:cnfStyle w:val="000000100000" w:firstRow="0" w:lastRow="0" w:firstColumn="0" w:lastColumn="0" w:oddVBand="0" w:evenVBand="0" w:oddHBand="1" w:evenHBand="0" w:firstRowFirstColumn="0" w:firstRowLastColumn="0" w:lastRowFirstColumn="0" w:lastRowLastColumn="0"/>
            </w:pPr>
            <w:r>
              <w:t>Object</w:t>
            </w:r>
          </w:p>
        </w:tc>
        <w:tc>
          <w:tcPr>
            <w:tcW w:w="5465" w:type="dxa"/>
          </w:tcPr>
          <w:p w14:paraId="733A063E" w14:textId="77777777" w:rsidR="00784A40" w:rsidRDefault="00784A40" w:rsidP="00EA6F1F">
            <w:pPr>
              <w:jc w:val="left"/>
              <w:cnfStyle w:val="000000100000" w:firstRow="0" w:lastRow="0" w:firstColumn="0" w:lastColumn="0" w:oddVBand="0" w:evenVBand="0" w:oddHBand="1" w:evenHBand="0" w:firstRowFirstColumn="0" w:firstRowLastColumn="0" w:lastRowFirstColumn="0" w:lastRowLastColumn="0"/>
            </w:pPr>
            <w:r>
              <w:t>Objet contenant les propriétés suivantes :</w:t>
            </w:r>
          </w:p>
          <w:p w14:paraId="140E7462" w14:textId="7D2A6433" w:rsidR="00784A40" w:rsidRPr="0075599E" w:rsidRDefault="00EA6F1F" w:rsidP="00EA6F1F">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proofErr w:type="spellStart"/>
            <w:proofErr w:type="gramStart"/>
            <w:r>
              <w:t>s</w:t>
            </w:r>
            <w:r w:rsidR="00784A40" w:rsidRPr="0075599E">
              <w:t>tatus</w:t>
            </w:r>
            <w:proofErr w:type="spellEnd"/>
            <w:proofErr w:type="gramEnd"/>
            <w:r w:rsidR="00784A40" w:rsidRPr="0075599E">
              <w:t xml:space="preserve"> : </w:t>
            </w:r>
            <w:proofErr w:type="spellStart"/>
            <w:r w:rsidR="00784A40" w:rsidRPr="0075599E">
              <w:t>status</w:t>
            </w:r>
            <w:proofErr w:type="spellEnd"/>
            <w:r w:rsidR="00784A40" w:rsidRPr="0075599E">
              <w:t xml:space="preserve"> du test (TEST_STATUS_UNSPECIFIED, COMPLETE, INTERNAL_ERROR ou PAGE_UNREACHABLE)</w:t>
            </w:r>
          </w:p>
          <w:p w14:paraId="099390D2" w14:textId="3FDB5FFD" w:rsidR="00784A40" w:rsidRPr="007B1CC2" w:rsidRDefault="00EA6F1F" w:rsidP="00EA6F1F">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proofErr w:type="spellStart"/>
            <w:proofErr w:type="gramStart"/>
            <w:r>
              <w:t>d</w:t>
            </w:r>
            <w:r w:rsidRPr="007B1CC2">
              <w:t>etails</w:t>
            </w:r>
            <w:proofErr w:type="spellEnd"/>
            <w:proofErr w:type="gramEnd"/>
            <w:r w:rsidRPr="007B1CC2">
              <w:t xml:space="preserve"> :</w:t>
            </w:r>
            <w:r w:rsidR="00784A40" w:rsidRPr="007B1CC2">
              <w:t xml:space="preserve"> détails de l’erreur si</w:t>
            </w:r>
            <w:r w:rsidR="00784A40">
              <w:t xml:space="preserve"> applicable</w:t>
            </w:r>
          </w:p>
        </w:tc>
      </w:tr>
      <w:tr w:rsidR="00784A40" w:rsidRPr="00F13AE1" w14:paraId="27F1F61F" w14:textId="77777777" w:rsidTr="006A398D">
        <w:tc>
          <w:tcPr>
            <w:cnfStyle w:val="001000000000" w:firstRow="0" w:lastRow="0" w:firstColumn="1" w:lastColumn="0" w:oddVBand="0" w:evenVBand="0" w:oddHBand="0" w:evenHBand="0" w:firstRowFirstColumn="0" w:firstRowLastColumn="0" w:lastRowFirstColumn="0" w:lastRowLastColumn="0"/>
            <w:tcW w:w="2182" w:type="dxa"/>
          </w:tcPr>
          <w:p w14:paraId="7111255C" w14:textId="77777777" w:rsidR="00784A40" w:rsidRPr="007B1CC2" w:rsidRDefault="00784A40" w:rsidP="00EA6F1F">
            <w:pPr>
              <w:jc w:val="left"/>
            </w:pPr>
            <w:proofErr w:type="spellStart"/>
            <w:r>
              <w:t>MobileFriendliness</w:t>
            </w:r>
            <w:proofErr w:type="spellEnd"/>
          </w:p>
        </w:tc>
        <w:tc>
          <w:tcPr>
            <w:tcW w:w="1499" w:type="dxa"/>
          </w:tcPr>
          <w:p w14:paraId="39D3396D" w14:textId="77777777" w:rsidR="00784A40" w:rsidRPr="007B1CC2" w:rsidRDefault="00784A40" w:rsidP="00EA6F1F">
            <w:pPr>
              <w:jc w:val="left"/>
              <w:cnfStyle w:val="000000000000" w:firstRow="0" w:lastRow="0" w:firstColumn="0" w:lastColumn="0" w:oddVBand="0" w:evenVBand="0" w:oddHBand="0" w:evenHBand="0" w:firstRowFirstColumn="0" w:firstRowLastColumn="0" w:lastRowFirstColumn="0" w:lastRowLastColumn="0"/>
            </w:pPr>
            <w:r>
              <w:t>String</w:t>
            </w:r>
          </w:p>
        </w:tc>
        <w:tc>
          <w:tcPr>
            <w:tcW w:w="5465" w:type="dxa"/>
          </w:tcPr>
          <w:p w14:paraId="774EDFF0" w14:textId="77777777" w:rsidR="00784A40" w:rsidRPr="00243E88" w:rsidRDefault="00784A40" w:rsidP="00EA6F1F">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243E88">
              <w:rPr>
                <w:lang w:val="en-US"/>
              </w:rPr>
              <w:t>Résultat</w:t>
            </w:r>
            <w:proofErr w:type="spellEnd"/>
            <w:r w:rsidRPr="00243E88">
              <w:rPr>
                <w:lang w:val="en-US"/>
              </w:rPr>
              <w:t xml:space="preserve"> du test (MOBILE_FRIENDLY_TEST_RESULT_UNSPECIFIED, MOBILE_FRIENDLY </w:t>
            </w:r>
            <w:proofErr w:type="spellStart"/>
            <w:r w:rsidRPr="00243E88">
              <w:rPr>
                <w:lang w:val="en-US"/>
              </w:rPr>
              <w:t>ou</w:t>
            </w:r>
            <w:proofErr w:type="spellEnd"/>
            <w:r w:rsidRPr="00243E88">
              <w:rPr>
                <w:lang w:val="en-US"/>
              </w:rPr>
              <w:t xml:space="preserve"> NOT_MOBILE_FRIENDLY)</w:t>
            </w:r>
          </w:p>
        </w:tc>
      </w:tr>
    </w:tbl>
    <w:p w14:paraId="7BDE533B" w14:textId="77777777" w:rsidR="000E2C9B" w:rsidRDefault="00784A40" w:rsidP="000E2C9B">
      <w:pPr>
        <w:keepNext/>
      </w:pPr>
      <w:r w:rsidRPr="0075599E">
        <w:rPr>
          <w:noProof/>
        </w:rPr>
        <w:lastRenderedPageBreak/>
        <w:drawing>
          <wp:inline distT="0" distB="0" distL="0" distR="0" wp14:anchorId="7F8C21F1" wp14:editId="3AB67967">
            <wp:extent cx="2305050" cy="1074596"/>
            <wp:effectExtent l="0" t="0" r="0" b="0"/>
            <wp:docPr id="141067144" name="Image 1" descr="Une image contenant texte, Police, blanc,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144" name="Image 1" descr="Une image contenant texte, Police, blanc, capture d’écran&#10;&#10;Description générée automatiquement"/>
                    <pic:cNvPicPr/>
                  </pic:nvPicPr>
                  <pic:blipFill>
                    <a:blip r:embed="rId20"/>
                    <a:stretch>
                      <a:fillRect/>
                    </a:stretch>
                  </pic:blipFill>
                  <pic:spPr>
                    <a:xfrm>
                      <a:off x="0" y="0"/>
                      <a:ext cx="2318193" cy="1080723"/>
                    </a:xfrm>
                    <a:prstGeom prst="rect">
                      <a:avLst/>
                    </a:prstGeom>
                  </pic:spPr>
                </pic:pic>
              </a:graphicData>
            </a:graphic>
          </wp:inline>
        </w:drawing>
      </w:r>
    </w:p>
    <w:p w14:paraId="1D077906" w14:textId="1CAD3D06" w:rsidR="00784A40" w:rsidRDefault="000E2C9B" w:rsidP="000E2C9B">
      <w:pPr>
        <w:pStyle w:val="Caption"/>
        <w:rPr>
          <w:rFonts w:eastAsia="Times New Roman" w:cs="Times New Roman"/>
          <w:bCs w:val="0"/>
          <w:color w:val="118AB2" w:themeColor="accent1"/>
          <w:sz w:val="16"/>
        </w:rPr>
      </w:pPr>
      <w:bookmarkStart w:id="71" w:name="_Toc139287069"/>
      <w:r w:rsidRPr="00EA6F1F">
        <w:rPr>
          <w:rFonts w:eastAsia="Times New Roman" w:cs="Times New Roman"/>
          <w:bCs w:val="0"/>
          <w:color w:val="118AB2" w:themeColor="accent1"/>
          <w:sz w:val="16"/>
        </w:rPr>
        <w:t xml:space="preserve">Figure </w:t>
      </w:r>
      <w:r w:rsidRPr="00EA6F1F">
        <w:rPr>
          <w:rFonts w:eastAsia="Times New Roman" w:cs="Times New Roman"/>
          <w:bCs w:val="0"/>
          <w:color w:val="118AB2" w:themeColor="accent1"/>
          <w:sz w:val="16"/>
        </w:rPr>
        <w:fldChar w:fldCharType="begin"/>
      </w:r>
      <w:r w:rsidRPr="00EA6F1F">
        <w:rPr>
          <w:rFonts w:eastAsia="Times New Roman" w:cs="Times New Roman"/>
          <w:bCs w:val="0"/>
          <w:color w:val="118AB2" w:themeColor="accent1"/>
          <w:sz w:val="16"/>
        </w:rPr>
        <w:instrText xml:space="preserve"> SEQ Figure \* ARABIC </w:instrText>
      </w:r>
      <w:r w:rsidRPr="00EA6F1F">
        <w:rPr>
          <w:rFonts w:eastAsia="Times New Roman" w:cs="Times New Roman"/>
          <w:bCs w:val="0"/>
          <w:color w:val="118AB2" w:themeColor="accent1"/>
          <w:sz w:val="16"/>
        </w:rPr>
        <w:fldChar w:fldCharType="separate"/>
      </w:r>
      <w:r w:rsidR="00EA6F1F" w:rsidRPr="00EA6F1F">
        <w:rPr>
          <w:rFonts w:eastAsia="Times New Roman" w:cs="Times New Roman"/>
          <w:bCs w:val="0"/>
          <w:color w:val="118AB2" w:themeColor="accent1"/>
          <w:sz w:val="16"/>
        </w:rPr>
        <w:t>8</w:t>
      </w:r>
      <w:r w:rsidRPr="00EA6F1F">
        <w:rPr>
          <w:rFonts w:eastAsia="Times New Roman" w:cs="Times New Roman"/>
          <w:bCs w:val="0"/>
          <w:color w:val="118AB2" w:themeColor="accent1"/>
          <w:sz w:val="16"/>
        </w:rPr>
        <w:fldChar w:fldCharType="end"/>
      </w:r>
      <w:r w:rsidRPr="00EA6F1F">
        <w:rPr>
          <w:rFonts w:eastAsia="Times New Roman" w:cs="Times New Roman"/>
          <w:bCs w:val="0"/>
          <w:color w:val="118AB2" w:themeColor="accent1"/>
          <w:sz w:val="16"/>
        </w:rPr>
        <w:t xml:space="preserve"> – Exemple de retour de l’API Google Mobile </w:t>
      </w:r>
      <w:proofErr w:type="spellStart"/>
      <w:r w:rsidRPr="00EA6F1F">
        <w:rPr>
          <w:rFonts w:eastAsia="Times New Roman" w:cs="Times New Roman"/>
          <w:bCs w:val="0"/>
          <w:color w:val="118AB2" w:themeColor="accent1"/>
          <w:sz w:val="16"/>
        </w:rPr>
        <w:t>Friendly</w:t>
      </w:r>
      <w:proofErr w:type="spellEnd"/>
      <w:r w:rsidRPr="00EA6F1F">
        <w:rPr>
          <w:rFonts w:eastAsia="Times New Roman" w:cs="Times New Roman"/>
          <w:bCs w:val="0"/>
          <w:color w:val="118AB2" w:themeColor="accent1"/>
          <w:sz w:val="16"/>
        </w:rPr>
        <w:t xml:space="preserve"> Test</w:t>
      </w:r>
      <w:bookmarkEnd w:id="71"/>
    </w:p>
    <w:p w14:paraId="3259B7E4" w14:textId="77777777" w:rsidR="00B72497" w:rsidRPr="00B72497" w:rsidRDefault="00B72497" w:rsidP="00B72497"/>
    <w:p w14:paraId="42BA934D" w14:textId="77777777" w:rsidR="00784A40" w:rsidRDefault="00784A40" w:rsidP="0000614B">
      <w:pPr>
        <w:pStyle w:val="Heading4"/>
        <w:numPr>
          <w:ilvl w:val="3"/>
          <w:numId w:val="6"/>
        </w:numPr>
      </w:pPr>
      <w:r>
        <w:t>Performances</w:t>
      </w:r>
    </w:p>
    <w:p w14:paraId="0AB1CCB0" w14:textId="77777777" w:rsidR="00784A40" w:rsidRDefault="00784A40" w:rsidP="0000614B">
      <w:r>
        <w:t>Temps de réponse moyen pour une exécution : Entre 1 et 2 minutes</w:t>
      </w:r>
    </w:p>
    <w:p w14:paraId="06D28CA0" w14:textId="77777777" w:rsidR="00B72497" w:rsidRDefault="00B72497" w:rsidP="0000614B"/>
    <w:p w14:paraId="49304E02" w14:textId="36F08164" w:rsidR="00020BF8" w:rsidRPr="00020BF8" w:rsidRDefault="0056384E" w:rsidP="00020BF8">
      <w:pPr>
        <w:pStyle w:val="Heading2"/>
      </w:pPr>
      <w:bookmarkStart w:id="72" w:name="_Toc139287055"/>
      <w:r>
        <w:t>Solutions étudiées mais non retenues</w:t>
      </w:r>
      <w:bookmarkEnd w:id="72"/>
    </w:p>
    <w:tbl>
      <w:tblPr>
        <w:tblStyle w:val="GridTable4-Accent1"/>
        <w:tblW w:w="0" w:type="auto"/>
        <w:tblLook w:val="04A0" w:firstRow="1" w:lastRow="0" w:firstColumn="1" w:lastColumn="0" w:noHBand="0" w:noVBand="1"/>
      </w:tblPr>
      <w:tblGrid>
        <w:gridCol w:w="4885"/>
        <w:gridCol w:w="4886"/>
      </w:tblGrid>
      <w:tr w:rsidR="0056384E" w14:paraId="56CAB2FC" w14:textId="77777777" w:rsidTr="0088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1DDEDBFB" w14:textId="77777777" w:rsidR="0056384E" w:rsidRDefault="0056384E" w:rsidP="00887BC5">
            <w:r>
              <w:t>Solution</w:t>
            </w:r>
          </w:p>
        </w:tc>
        <w:tc>
          <w:tcPr>
            <w:tcW w:w="4886" w:type="dxa"/>
          </w:tcPr>
          <w:p w14:paraId="09A9EBE0" w14:textId="77777777" w:rsidR="0056384E" w:rsidRDefault="0056384E" w:rsidP="00887BC5">
            <w:pPr>
              <w:cnfStyle w:val="100000000000" w:firstRow="1" w:lastRow="0" w:firstColumn="0" w:lastColumn="0" w:oddVBand="0" w:evenVBand="0" w:oddHBand="0" w:evenHBand="0" w:firstRowFirstColumn="0" w:firstRowLastColumn="0" w:lastRowFirstColumn="0" w:lastRowLastColumn="0"/>
            </w:pPr>
            <w:r>
              <w:t>Remarques</w:t>
            </w:r>
          </w:p>
        </w:tc>
      </w:tr>
      <w:tr w:rsidR="0056384E" w14:paraId="370A07D1" w14:textId="77777777" w:rsidTr="0088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394159BE" w14:textId="7FFD49DB" w:rsidR="0056384E" w:rsidRDefault="00020BF8" w:rsidP="00887BC5">
            <w:r>
              <w:t>Responsive Design Checker</w:t>
            </w:r>
          </w:p>
        </w:tc>
        <w:tc>
          <w:tcPr>
            <w:tcW w:w="4886" w:type="dxa"/>
          </w:tcPr>
          <w:p w14:paraId="1B1CB2F4" w14:textId="7CCEDC89" w:rsidR="0056384E" w:rsidRDefault="00020BF8" w:rsidP="0056384E">
            <w:pPr>
              <w:pStyle w:val="ListPuces"/>
              <w:cnfStyle w:val="000000100000" w:firstRow="0" w:lastRow="0" w:firstColumn="0" w:lastColumn="0" w:oddVBand="0" w:evenVBand="0" w:oddHBand="1" w:evenHBand="0" w:firstRowFirstColumn="0" w:firstRowLastColumn="0" w:lastRowFirstColumn="0" w:lastRowLastColumn="0"/>
            </w:pPr>
            <w:r>
              <w:t>Outil graphique non utilisable dans le processus de récupération des métadonnées</w:t>
            </w:r>
          </w:p>
        </w:tc>
      </w:tr>
      <w:tr w:rsidR="0056384E" w14:paraId="127E56C2" w14:textId="77777777" w:rsidTr="00887BC5">
        <w:tc>
          <w:tcPr>
            <w:cnfStyle w:val="001000000000" w:firstRow="0" w:lastRow="0" w:firstColumn="1" w:lastColumn="0" w:oddVBand="0" w:evenVBand="0" w:oddHBand="0" w:evenHBand="0" w:firstRowFirstColumn="0" w:firstRowLastColumn="0" w:lastRowFirstColumn="0" w:lastRowLastColumn="0"/>
            <w:tcW w:w="4885" w:type="dxa"/>
          </w:tcPr>
          <w:p w14:paraId="16DABA37" w14:textId="23E53D12" w:rsidR="0056384E" w:rsidRDefault="00020BF8" w:rsidP="00887BC5">
            <w:r>
              <w:t>MattKersley.com</w:t>
            </w:r>
          </w:p>
        </w:tc>
        <w:tc>
          <w:tcPr>
            <w:tcW w:w="4886" w:type="dxa"/>
          </w:tcPr>
          <w:p w14:paraId="415FC7BC" w14:textId="3359F1C3" w:rsidR="0056384E" w:rsidRDefault="00020BF8" w:rsidP="00020BF8">
            <w:pPr>
              <w:pStyle w:val="ListPuces"/>
              <w:cnfStyle w:val="000000000000" w:firstRow="0" w:lastRow="0" w:firstColumn="0" w:lastColumn="0" w:oddVBand="0" w:evenVBand="0" w:oddHBand="0" w:evenHBand="0" w:firstRowFirstColumn="0" w:firstRowLastColumn="0" w:lastRowFirstColumn="0" w:lastRowLastColumn="0"/>
            </w:pPr>
            <w:r>
              <w:t>Réponse graphique ne permettant pas d’interpréter les résultats lors du processus de récupération des métadonnées</w:t>
            </w:r>
          </w:p>
        </w:tc>
      </w:tr>
    </w:tbl>
    <w:p w14:paraId="477C52A3" w14:textId="77777777" w:rsidR="006715FA" w:rsidRDefault="006715FA" w:rsidP="00020BF8"/>
    <w:p w14:paraId="62063C00" w14:textId="1EF18330" w:rsidR="00784A40" w:rsidRDefault="006715FA" w:rsidP="00020BF8">
      <w:r w:rsidRPr="006715FA">
        <w:rPr>
          <w:b/>
          <w:bCs/>
          <w:color w:val="FF0000"/>
          <w:u w:val="single"/>
        </w:rPr>
        <w:t xml:space="preserve">Note : </w:t>
      </w:r>
      <w:r w:rsidR="00020BF8">
        <w:t xml:space="preserve">La très grande majorité des outils permettant de vérifier </w:t>
      </w:r>
      <w:proofErr w:type="gramStart"/>
      <w:r w:rsidR="00020BF8">
        <w:t>le caractère responsive</w:t>
      </w:r>
      <w:proofErr w:type="gramEnd"/>
      <w:r w:rsidR="00020BF8">
        <w:t xml:space="preserve"> d’un site web qui ont été identifiés sont des outils graphique</w:t>
      </w:r>
      <w:r>
        <w:t>s</w:t>
      </w:r>
      <w:r w:rsidR="00020BF8">
        <w:t xml:space="preserve"> n’ayant pas de support pour une intégration dans le processus de récupération des métadonnées.</w:t>
      </w:r>
    </w:p>
    <w:p w14:paraId="55CC54B2" w14:textId="77777777" w:rsidR="004253DF" w:rsidRDefault="004253DF">
      <w:pPr>
        <w:spacing w:before="0"/>
        <w:jc w:val="left"/>
        <w:rPr>
          <w:rFonts w:cs="Arial"/>
          <w:b/>
          <w:bCs/>
          <w:color w:val="118AB2" w:themeColor="accent1"/>
          <w:spacing w:val="6"/>
          <w:kern w:val="28"/>
          <w:sz w:val="32"/>
          <w:szCs w:val="28"/>
        </w:rPr>
      </w:pPr>
      <w:bookmarkStart w:id="73" w:name="_Toc138853331"/>
      <w:r>
        <w:br w:type="page"/>
      </w:r>
    </w:p>
    <w:p w14:paraId="2438B174" w14:textId="46AC29CC" w:rsidR="00784A40" w:rsidRDefault="00784A40" w:rsidP="0000614B">
      <w:pPr>
        <w:pStyle w:val="Heading1nopagebreakbefore"/>
        <w:numPr>
          <w:ilvl w:val="0"/>
          <w:numId w:val="6"/>
        </w:numPr>
        <w:ind w:left="357" w:hanging="357"/>
      </w:pPr>
      <w:bookmarkStart w:id="74" w:name="_Toc139287056"/>
      <w:r>
        <w:lastRenderedPageBreak/>
        <w:t>Empreinte CO2</w:t>
      </w:r>
      <w:bookmarkEnd w:id="73"/>
      <w:bookmarkEnd w:id="74"/>
    </w:p>
    <w:p w14:paraId="2DFC86BC" w14:textId="77777777" w:rsidR="00784A40" w:rsidRDefault="00784A40" w:rsidP="0000614B">
      <w:pPr>
        <w:pStyle w:val="Heading2"/>
        <w:numPr>
          <w:ilvl w:val="1"/>
          <w:numId w:val="6"/>
        </w:numPr>
      </w:pPr>
      <w:bookmarkStart w:id="75" w:name="_Toc138853332"/>
      <w:bookmarkStart w:id="76" w:name="_Toc139287057"/>
      <w:r>
        <w:t>Exigences fonctionnelles</w:t>
      </w:r>
      <w:bookmarkEnd w:id="75"/>
      <w:bookmarkEnd w:id="76"/>
    </w:p>
    <w:p w14:paraId="4BC99ABC" w14:textId="13F0332C" w:rsidR="00784A40" w:rsidRDefault="00784A40" w:rsidP="0000614B">
      <w:r>
        <w:t xml:space="preserve">Récupération de l’empreinte </w:t>
      </w:r>
      <w:r w:rsidR="00DF597A">
        <w:t>carbone</w:t>
      </w:r>
      <w:r>
        <w:t xml:space="preserve"> d’un site web à partir d’une url.</w:t>
      </w:r>
    </w:p>
    <w:p w14:paraId="1042003B" w14:textId="77777777" w:rsidR="00784A40" w:rsidRDefault="00784A40" w:rsidP="0000614B">
      <w:pPr>
        <w:pStyle w:val="Heading2"/>
        <w:numPr>
          <w:ilvl w:val="1"/>
          <w:numId w:val="6"/>
        </w:numPr>
      </w:pPr>
      <w:bookmarkStart w:id="77" w:name="_Toc138853333"/>
      <w:bookmarkStart w:id="78" w:name="_Toc139287058"/>
      <w:r>
        <w:t>Solutions</w:t>
      </w:r>
      <w:bookmarkEnd w:id="77"/>
      <w:bookmarkEnd w:id="78"/>
    </w:p>
    <w:p w14:paraId="4F0F9A6B" w14:textId="77777777" w:rsidR="00784A40" w:rsidRDefault="00784A40" w:rsidP="0000614B">
      <w:pPr>
        <w:pStyle w:val="Heading3"/>
        <w:numPr>
          <w:ilvl w:val="2"/>
          <w:numId w:val="6"/>
        </w:numPr>
      </w:pPr>
      <w:bookmarkStart w:id="79" w:name="_Toc138853334"/>
      <w:bookmarkStart w:id="80" w:name="_Toc139287059"/>
      <w:proofErr w:type="spellStart"/>
      <w:r>
        <w:t>Website</w:t>
      </w:r>
      <w:proofErr w:type="spellEnd"/>
      <w:r>
        <w:t xml:space="preserve"> Carbon </w:t>
      </w:r>
      <w:proofErr w:type="spellStart"/>
      <w:r>
        <w:t>Calculator</w:t>
      </w:r>
      <w:bookmarkEnd w:id="79"/>
      <w:bookmarkEnd w:id="80"/>
      <w:proofErr w:type="spellEnd"/>
    </w:p>
    <w:p w14:paraId="07922EB6" w14:textId="77777777" w:rsidR="006715FA" w:rsidRDefault="00072CB4" w:rsidP="00072CB4">
      <w:r>
        <w:t>C’est la solution la plus simple à mettre en place car elle met à disposition une API. Elle s’intègre facilement au processus de récupération des métadonnées. Selon le site, il est possible d’obtenir un accès gratuit à cette API.</w:t>
      </w:r>
      <w:r w:rsidR="007A4B25">
        <w:t xml:space="preserve"> Cependant l’appel de récupération de données fonctionne sans clé API.</w:t>
      </w:r>
      <w:r w:rsidR="0098379A">
        <w:t xml:space="preserve"> </w:t>
      </w:r>
    </w:p>
    <w:p w14:paraId="732BF0A1" w14:textId="289629B4" w:rsidR="0098379A" w:rsidRPr="00072CB4" w:rsidRDefault="006715FA" w:rsidP="00072CB4">
      <w:r>
        <w:t xml:space="preserve">Nous conseillons cette </w:t>
      </w:r>
      <w:r w:rsidR="0098379A">
        <w:t xml:space="preserve">solution car </w:t>
      </w:r>
      <w:r w:rsidR="0098379A">
        <w:rPr>
          <w:rStyle w:val="ui-provider"/>
        </w:rPr>
        <w:t>elle ne dépend pas d'autres outils</w:t>
      </w:r>
      <w:r>
        <w:rPr>
          <w:rStyle w:val="ui-provider"/>
        </w:rPr>
        <w:t>. S</w:t>
      </w:r>
      <w:r w:rsidR="0098379A">
        <w:rPr>
          <w:rStyle w:val="ui-provider"/>
        </w:rPr>
        <w:t>i les méthodes de calcul de l'empreinte carbone évoluent, ça sera pris en compte également car l'API est toujours maintenue. Néanmoins le calcul n’est pas personnalisable.</w:t>
      </w:r>
    </w:p>
    <w:p w14:paraId="24A3E38C" w14:textId="77777777" w:rsidR="00784A40" w:rsidRDefault="00F13AE1" w:rsidP="0000614B">
      <w:pPr>
        <w:rPr>
          <w:rStyle w:val="Hyperlink"/>
        </w:rPr>
      </w:pPr>
      <w:hyperlink r:id="rId21" w:history="1">
        <w:r w:rsidR="00784A40" w:rsidRPr="0028627A">
          <w:rPr>
            <w:rStyle w:val="Hyperlink"/>
          </w:rPr>
          <w:t xml:space="preserve">Lien vers la documentation de </w:t>
        </w:r>
        <w:proofErr w:type="spellStart"/>
        <w:r w:rsidR="00784A40" w:rsidRPr="0028627A">
          <w:rPr>
            <w:rStyle w:val="Hyperlink"/>
          </w:rPr>
          <w:t>Website</w:t>
        </w:r>
        <w:proofErr w:type="spellEnd"/>
        <w:r w:rsidR="00784A40" w:rsidRPr="0028627A">
          <w:rPr>
            <w:rStyle w:val="Hyperlink"/>
          </w:rPr>
          <w:t xml:space="preserve"> Carbon </w:t>
        </w:r>
        <w:proofErr w:type="spellStart"/>
        <w:r w:rsidR="00784A40" w:rsidRPr="0028627A">
          <w:rPr>
            <w:rStyle w:val="Hyperlink"/>
          </w:rPr>
          <w:t>Calculator</w:t>
        </w:r>
        <w:proofErr w:type="spellEnd"/>
      </w:hyperlink>
    </w:p>
    <w:p w14:paraId="355D4815" w14:textId="77777777" w:rsidR="006715FA" w:rsidRDefault="006715FA" w:rsidP="0000614B"/>
    <w:p w14:paraId="3E5D422F" w14:textId="77777777" w:rsidR="00784A40" w:rsidRDefault="00784A40" w:rsidP="0000614B">
      <w:pPr>
        <w:pStyle w:val="Heading4"/>
        <w:numPr>
          <w:ilvl w:val="3"/>
          <w:numId w:val="6"/>
        </w:numPr>
      </w:pPr>
      <w:r>
        <w:t>Avantages</w:t>
      </w:r>
    </w:p>
    <w:p w14:paraId="1AC0D420" w14:textId="77777777" w:rsidR="00784A40" w:rsidRDefault="00784A40" w:rsidP="0000614B">
      <w:pPr>
        <w:pStyle w:val="ListPuces"/>
      </w:pPr>
      <w:r>
        <w:t>Facilité de mise en place et d’utilisation (API)</w:t>
      </w:r>
    </w:p>
    <w:p w14:paraId="72969B4D" w14:textId="77777777" w:rsidR="00784A40" w:rsidRDefault="00784A40" w:rsidP="0000614B">
      <w:pPr>
        <w:pStyle w:val="ListPuces"/>
      </w:pPr>
      <w:r>
        <w:t>Gratuit</w:t>
      </w:r>
    </w:p>
    <w:p w14:paraId="3FAF477F" w14:textId="7043A6AB" w:rsidR="00020BF8" w:rsidRDefault="00020BF8" w:rsidP="0000614B">
      <w:pPr>
        <w:pStyle w:val="ListPuces"/>
      </w:pPr>
      <w:r>
        <w:t>Indépendant d’autres outils</w:t>
      </w:r>
    </w:p>
    <w:p w14:paraId="06EA4B10" w14:textId="00E7D7EF" w:rsidR="00020BF8" w:rsidRDefault="001F2ED7" w:rsidP="0000614B">
      <w:pPr>
        <w:pStyle w:val="ListPuces"/>
      </w:pPr>
      <w:r>
        <w:t>Solution toujours maintenue</w:t>
      </w:r>
    </w:p>
    <w:p w14:paraId="23A10282" w14:textId="202AC347" w:rsidR="00020BF8" w:rsidRDefault="00020BF8" w:rsidP="0000614B">
      <w:pPr>
        <w:pStyle w:val="ListPuces"/>
      </w:pPr>
      <w:r>
        <w:t>À jour avec les méthodes de calcul les plus récentes</w:t>
      </w:r>
    </w:p>
    <w:p w14:paraId="4859C45E" w14:textId="77777777" w:rsidR="006715FA" w:rsidRPr="00B701E9" w:rsidRDefault="006715FA" w:rsidP="006715FA">
      <w:pPr>
        <w:pStyle w:val="ListPuces"/>
        <w:numPr>
          <w:ilvl w:val="0"/>
          <w:numId w:val="0"/>
        </w:numPr>
        <w:ind w:left="227"/>
      </w:pPr>
    </w:p>
    <w:p w14:paraId="16D0C459" w14:textId="77777777" w:rsidR="00784A40" w:rsidRDefault="00784A40" w:rsidP="0000614B">
      <w:pPr>
        <w:pStyle w:val="Heading4"/>
        <w:numPr>
          <w:ilvl w:val="3"/>
          <w:numId w:val="6"/>
        </w:numPr>
      </w:pPr>
      <w:r>
        <w:t>Inconvénients</w:t>
      </w:r>
    </w:p>
    <w:p w14:paraId="6209490C" w14:textId="77777777" w:rsidR="00784A40" w:rsidRDefault="00784A40" w:rsidP="0000614B">
      <w:pPr>
        <w:pStyle w:val="ListPuces"/>
      </w:pPr>
      <w:r>
        <w:t>Peu d’informations</w:t>
      </w:r>
    </w:p>
    <w:p w14:paraId="19442C7A" w14:textId="77777777" w:rsidR="00784A40" w:rsidRDefault="00784A40" w:rsidP="0000614B">
      <w:pPr>
        <w:pStyle w:val="ListPuces"/>
      </w:pPr>
      <w:r>
        <w:t>Le détail du calcul n’est pas retourné</w:t>
      </w:r>
    </w:p>
    <w:p w14:paraId="7895BBFC" w14:textId="65D5ED61" w:rsidR="008C59D9" w:rsidRDefault="008C59D9" w:rsidP="0000614B">
      <w:pPr>
        <w:pStyle w:val="ListPuces"/>
      </w:pPr>
      <w:r>
        <w:t>Pas de modification du calcul possible</w:t>
      </w:r>
    </w:p>
    <w:p w14:paraId="4173EBCD" w14:textId="77777777" w:rsidR="006715FA" w:rsidRDefault="006715FA" w:rsidP="006715FA">
      <w:pPr>
        <w:pStyle w:val="ListPuces"/>
        <w:numPr>
          <w:ilvl w:val="0"/>
          <w:numId w:val="0"/>
        </w:numPr>
        <w:ind w:left="510" w:hanging="283"/>
      </w:pPr>
    </w:p>
    <w:p w14:paraId="676AF300" w14:textId="77777777" w:rsidR="00784A40" w:rsidRDefault="00784A40" w:rsidP="0000614B">
      <w:pPr>
        <w:pStyle w:val="Heading4"/>
        <w:numPr>
          <w:ilvl w:val="3"/>
          <w:numId w:val="6"/>
        </w:numPr>
      </w:pPr>
      <w:r>
        <w:t>Récupération des données</w:t>
      </w:r>
    </w:p>
    <w:p w14:paraId="0CF92710" w14:textId="77777777" w:rsidR="00784A40" w:rsidRPr="00B4717B" w:rsidRDefault="00784A40" w:rsidP="0000614B">
      <w:pPr>
        <w:pStyle w:val="Codeblock"/>
        <w:jc w:val="both"/>
        <w:rPr>
          <w:lang w:val="en-US"/>
        </w:rPr>
      </w:pPr>
      <w:r>
        <w:rPr>
          <w:lang w:val="en-US"/>
        </w:rPr>
        <w:t>u</w:t>
      </w:r>
      <w:r w:rsidRPr="00B4717B">
        <w:rPr>
          <w:lang w:val="en-US"/>
        </w:rPr>
        <w:t>rllib2.urlopen(</w:t>
      </w:r>
      <w:proofErr w:type="spellStart"/>
      <w:r w:rsidRPr="00B4717B">
        <w:rPr>
          <w:lang w:val="en-US"/>
        </w:rPr>
        <w:t>url</w:t>
      </w:r>
      <w:proofErr w:type="spellEnd"/>
      <w:r w:rsidRPr="00B4717B">
        <w:rPr>
          <w:lang w:val="en-US"/>
        </w:rPr>
        <w:t>=’ https://api.websitecarbon.com/site?url=https%3A%2F%2Fwww.unistra.fr%2F’</w:t>
      </w:r>
      <w:r>
        <w:rPr>
          <w:lang w:val="en-US"/>
        </w:rPr>
        <w:t>)</w:t>
      </w:r>
    </w:p>
    <w:p w14:paraId="3EBC8001" w14:textId="77777777" w:rsidR="006715FA" w:rsidRPr="00092625" w:rsidRDefault="006715FA" w:rsidP="006715FA">
      <w:pPr>
        <w:rPr>
          <w:lang w:val="en-US"/>
        </w:rPr>
      </w:pPr>
    </w:p>
    <w:p w14:paraId="4D5C3F0B" w14:textId="1729EED8" w:rsidR="00784A40" w:rsidRDefault="00784A40" w:rsidP="0000614B">
      <w:pPr>
        <w:pStyle w:val="Heading4"/>
        <w:numPr>
          <w:ilvl w:val="3"/>
          <w:numId w:val="6"/>
        </w:numPr>
      </w:pPr>
      <w:r>
        <w:t>Résultats</w:t>
      </w:r>
    </w:p>
    <w:p w14:paraId="66EB659B" w14:textId="77777777" w:rsidR="00784A40" w:rsidRDefault="00784A40" w:rsidP="0000614B">
      <w:r>
        <w:t xml:space="preserve">La réponse renvoyée par </w:t>
      </w:r>
      <w:proofErr w:type="spellStart"/>
      <w:r>
        <w:t>Website</w:t>
      </w:r>
      <w:proofErr w:type="spellEnd"/>
      <w:r>
        <w:t xml:space="preserve"> Carbon </w:t>
      </w:r>
      <w:proofErr w:type="spellStart"/>
      <w:r>
        <w:t>Calculator</w:t>
      </w:r>
      <w:proofErr w:type="spellEnd"/>
      <w:r>
        <w:t xml:space="preserve"> contient notamment les propriétés suivantes :</w:t>
      </w:r>
    </w:p>
    <w:tbl>
      <w:tblPr>
        <w:tblStyle w:val="GridTable4-Accent1"/>
        <w:tblW w:w="0" w:type="auto"/>
        <w:tblLook w:val="04A0" w:firstRow="1" w:lastRow="0" w:firstColumn="1" w:lastColumn="0" w:noHBand="0" w:noVBand="1"/>
      </w:tblPr>
      <w:tblGrid>
        <w:gridCol w:w="1696"/>
        <w:gridCol w:w="1701"/>
        <w:gridCol w:w="6374"/>
      </w:tblGrid>
      <w:tr w:rsidR="00784A40" w14:paraId="2648F9CE" w14:textId="77777777" w:rsidTr="006A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A5D8A0" w14:textId="77777777" w:rsidR="00784A40" w:rsidRDefault="00784A40" w:rsidP="0000614B">
            <w:r>
              <w:t>Propriété</w:t>
            </w:r>
          </w:p>
        </w:tc>
        <w:tc>
          <w:tcPr>
            <w:tcW w:w="1701" w:type="dxa"/>
          </w:tcPr>
          <w:p w14:paraId="487472DA"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Type</w:t>
            </w:r>
          </w:p>
        </w:tc>
        <w:tc>
          <w:tcPr>
            <w:tcW w:w="6374" w:type="dxa"/>
          </w:tcPr>
          <w:p w14:paraId="3666F16F"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Description</w:t>
            </w:r>
          </w:p>
        </w:tc>
      </w:tr>
      <w:tr w:rsidR="00784A40" w14:paraId="20183958"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A41C71" w14:textId="77777777" w:rsidR="00784A40" w:rsidRDefault="00784A40" w:rsidP="0000614B">
            <w:proofErr w:type="gramStart"/>
            <w:r>
              <w:t>green</w:t>
            </w:r>
            <w:proofErr w:type="gramEnd"/>
          </w:p>
        </w:tc>
        <w:tc>
          <w:tcPr>
            <w:tcW w:w="1701" w:type="dxa"/>
          </w:tcPr>
          <w:p w14:paraId="2AE3F544"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proofErr w:type="spellStart"/>
            <w:r>
              <w:t>Boolean|String</w:t>
            </w:r>
            <w:proofErr w:type="spellEnd"/>
          </w:p>
        </w:tc>
        <w:tc>
          <w:tcPr>
            <w:tcW w:w="6374" w:type="dxa"/>
          </w:tcPr>
          <w:p w14:paraId="0644FFDB"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Information concernant la « propreté » du site web. Renvoie « </w:t>
            </w:r>
            <w:proofErr w:type="spellStart"/>
            <w:r>
              <w:t>unknown</w:t>
            </w:r>
            <w:proofErr w:type="spellEnd"/>
            <w:r>
              <w:t> » (oui ou non) si cela n’a pas pu être établi.</w:t>
            </w:r>
          </w:p>
        </w:tc>
      </w:tr>
      <w:tr w:rsidR="00784A40" w14:paraId="64EAF35B" w14:textId="77777777" w:rsidTr="006A398D">
        <w:tc>
          <w:tcPr>
            <w:cnfStyle w:val="001000000000" w:firstRow="0" w:lastRow="0" w:firstColumn="1" w:lastColumn="0" w:oddVBand="0" w:evenVBand="0" w:oddHBand="0" w:evenHBand="0" w:firstRowFirstColumn="0" w:firstRowLastColumn="0" w:lastRowFirstColumn="0" w:lastRowLastColumn="0"/>
            <w:tcW w:w="1696" w:type="dxa"/>
          </w:tcPr>
          <w:p w14:paraId="5C5CB511" w14:textId="77777777" w:rsidR="00784A40" w:rsidRDefault="00784A40" w:rsidP="0000614B">
            <w:proofErr w:type="gramStart"/>
            <w:r>
              <w:t>bytes</w:t>
            </w:r>
            <w:proofErr w:type="gramEnd"/>
          </w:p>
        </w:tc>
        <w:tc>
          <w:tcPr>
            <w:tcW w:w="1701" w:type="dxa"/>
          </w:tcPr>
          <w:p w14:paraId="6B9B2DAE"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Integer</w:t>
            </w:r>
          </w:p>
        </w:tc>
        <w:tc>
          <w:tcPr>
            <w:tcW w:w="6374" w:type="dxa"/>
          </w:tcPr>
          <w:p w14:paraId="3B346A9E"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Nombre d’octets transférés lors du chargement de la page.</w:t>
            </w:r>
          </w:p>
        </w:tc>
      </w:tr>
      <w:tr w:rsidR="00784A40" w14:paraId="0398BCC2"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86E099" w14:textId="77777777" w:rsidR="00784A40" w:rsidRDefault="00784A40" w:rsidP="0000614B">
            <w:proofErr w:type="spellStart"/>
            <w:proofErr w:type="gramStart"/>
            <w:r>
              <w:t>cleanerThan</w:t>
            </w:r>
            <w:proofErr w:type="spellEnd"/>
            <w:proofErr w:type="gramEnd"/>
          </w:p>
        </w:tc>
        <w:tc>
          <w:tcPr>
            <w:tcW w:w="1701" w:type="dxa"/>
          </w:tcPr>
          <w:p w14:paraId="65630EB1"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6374" w:type="dxa"/>
          </w:tcPr>
          <w:p w14:paraId="24379696" w14:textId="7FDE7A8E" w:rsidR="00784A40" w:rsidRDefault="00784A40" w:rsidP="0000614B">
            <w:pPr>
              <w:cnfStyle w:val="000000100000" w:firstRow="0" w:lastRow="0" w:firstColumn="0" w:lastColumn="0" w:oddVBand="0" w:evenVBand="0" w:oddHBand="1" w:evenHBand="0" w:firstRowFirstColumn="0" w:firstRowLastColumn="0" w:lastRowFirstColumn="0" w:lastRowLastColumn="0"/>
            </w:pPr>
            <w:r>
              <w:t xml:space="preserve">Valeur numérique (de 0 </w:t>
            </w:r>
            <w:r w:rsidR="00EA6F1F">
              <w:t>à</w:t>
            </w:r>
            <w:r>
              <w:t xml:space="preserve"> 1) représentant le pourcentage de site testés auxquels celui-testé est plus « propre »</w:t>
            </w:r>
          </w:p>
        </w:tc>
      </w:tr>
      <w:tr w:rsidR="00784A40" w14:paraId="62B01BF5" w14:textId="77777777" w:rsidTr="006A398D">
        <w:tc>
          <w:tcPr>
            <w:cnfStyle w:val="001000000000" w:firstRow="0" w:lastRow="0" w:firstColumn="1" w:lastColumn="0" w:oddVBand="0" w:evenVBand="0" w:oddHBand="0" w:evenHBand="0" w:firstRowFirstColumn="0" w:firstRowLastColumn="0" w:lastRowFirstColumn="0" w:lastRowLastColumn="0"/>
            <w:tcW w:w="1696" w:type="dxa"/>
          </w:tcPr>
          <w:p w14:paraId="158DFDCD" w14:textId="77777777" w:rsidR="00784A40" w:rsidRDefault="00784A40" w:rsidP="0000614B">
            <w:proofErr w:type="spellStart"/>
            <w:proofErr w:type="gramStart"/>
            <w:r>
              <w:t>statistics</w:t>
            </w:r>
            <w:proofErr w:type="spellEnd"/>
            <w:proofErr w:type="gramEnd"/>
          </w:p>
        </w:tc>
        <w:tc>
          <w:tcPr>
            <w:tcW w:w="1701" w:type="dxa"/>
          </w:tcPr>
          <w:p w14:paraId="034E521B"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Object</w:t>
            </w:r>
          </w:p>
        </w:tc>
        <w:tc>
          <w:tcPr>
            <w:tcW w:w="6374" w:type="dxa"/>
          </w:tcPr>
          <w:p w14:paraId="6EB084DC" w14:textId="5953A119" w:rsidR="00784A40" w:rsidRDefault="00784A40" w:rsidP="0000614B">
            <w:pPr>
              <w:cnfStyle w:val="000000000000" w:firstRow="0" w:lastRow="0" w:firstColumn="0" w:lastColumn="0" w:oddVBand="0" w:evenVBand="0" w:oddHBand="0" w:evenHBand="0" w:firstRowFirstColumn="0" w:firstRowLastColumn="0" w:lastRowFirstColumn="0" w:lastRowLastColumn="0"/>
            </w:pPr>
            <w:r>
              <w:t>Un objet contenant les propriétés suivantes :</w:t>
            </w:r>
          </w:p>
          <w:p w14:paraId="04E5EED4"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proofErr w:type="spellStart"/>
            <w:proofErr w:type="gramStart"/>
            <w:r>
              <w:lastRenderedPageBreak/>
              <w:t>adjustedBytes</w:t>
            </w:r>
            <w:proofErr w:type="spellEnd"/>
            <w:proofErr w:type="gramEnd"/>
            <w:r>
              <w:t xml:space="preserve"> (</w:t>
            </w:r>
            <w:proofErr w:type="spellStart"/>
            <w:r>
              <w:t>Number</w:t>
            </w:r>
            <w:proofErr w:type="spellEnd"/>
            <w:r>
              <w:t>) : Nombre approximatif d’octets transférés lors du chargement de la page, ajusté pour prendre en compte les premiers chargements et les réouvertures (moyenne sur le long terme)</w:t>
            </w:r>
          </w:p>
          <w:p w14:paraId="0407EBA6"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proofErr w:type="spellStart"/>
            <w:proofErr w:type="gramStart"/>
            <w:r>
              <w:t>energy</w:t>
            </w:r>
            <w:proofErr w:type="spellEnd"/>
            <w:proofErr w:type="gramEnd"/>
            <w:r>
              <w:t xml:space="preserve"> (</w:t>
            </w:r>
            <w:proofErr w:type="spellStart"/>
            <w:r>
              <w:t>Number</w:t>
            </w:r>
            <w:proofErr w:type="spellEnd"/>
            <w:r>
              <w:t>) : Montant d’énergie approximatif nécessaire pour l’affichage de chaque page (en KWh)</w:t>
            </w:r>
          </w:p>
          <w:p w14:paraId="3EE7EE5C"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proofErr w:type="gramStart"/>
            <w:r>
              <w:t>co</w:t>
            </w:r>
            <w:proofErr w:type="gramEnd"/>
            <w:r>
              <w:t>2(Object) : Objet contenant des informations sur la quantité de CO2 généré pour chaque chargement de page. 2 options (énergie renouvelable (</w:t>
            </w:r>
            <w:proofErr w:type="spellStart"/>
            <w:r>
              <w:t>renewable</w:t>
            </w:r>
            <w:proofErr w:type="spellEnd"/>
            <w:r>
              <w:t>) ou grille nationale (</w:t>
            </w:r>
            <w:proofErr w:type="spellStart"/>
            <w:r>
              <w:t>grid</w:t>
            </w:r>
            <w:proofErr w:type="spellEnd"/>
            <w:r>
              <w:t>)). Chacune de ces options contient un objet contenant 2 propriétés : La quantité approximative de CO2 générée par chaque chargement de page en grammes (grams) ou en litre (litres)</w:t>
            </w:r>
          </w:p>
        </w:tc>
      </w:tr>
    </w:tbl>
    <w:p w14:paraId="192D6C5C" w14:textId="77777777" w:rsidR="00784A40" w:rsidRPr="00B4717B" w:rsidRDefault="00784A40" w:rsidP="0000614B"/>
    <w:p w14:paraId="36470C7E" w14:textId="77777777" w:rsidR="000E2C9B" w:rsidRDefault="00784A40" w:rsidP="000E2C9B">
      <w:pPr>
        <w:keepNext/>
      </w:pPr>
      <w:r w:rsidRPr="00B4717B">
        <w:rPr>
          <w:noProof/>
        </w:rPr>
        <w:drawing>
          <wp:inline distT="0" distB="0" distL="0" distR="0" wp14:anchorId="7BE39030" wp14:editId="63236F6C">
            <wp:extent cx="2570997" cy="2838450"/>
            <wp:effectExtent l="0" t="0" r="1270" b="0"/>
            <wp:docPr id="353954861"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54861" name="Image 1" descr="Une image contenant texte, capture d’écran, Police, conception&#10;&#10;Description générée automatiquement"/>
                    <pic:cNvPicPr/>
                  </pic:nvPicPr>
                  <pic:blipFill>
                    <a:blip r:embed="rId22"/>
                    <a:stretch>
                      <a:fillRect/>
                    </a:stretch>
                  </pic:blipFill>
                  <pic:spPr>
                    <a:xfrm>
                      <a:off x="0" y="0"/>
                      <a:ext cx="2577131" cy="2845222"/>
                    </a:xfrm>
                    <a:prstGeom prst="rect">
                      <a:avLst/>
                    </a:prstGeom>
                  </pic:spPr>
                </pic:pic>
              </a:graphicData>
            </a:graphic>
          </wp:inline>
        </w:drawing>
      </w:r>
    </w:p>
    <w:p w14:paraId="444E5935" w14:textId="4686E949" w:rsidR="00784A40" w:rsidRDefault="000E2C9B" w:rsidP="000E2C9B">
      <w:pPr>
        <w:pStyle w:val="Caption"/>
        <w:rPr>
          <w:rFonts w:eastAsia="Times New Roman" w:cs="Times New Roman"/>
          <w:bCs w:val="0"/>
          <w:color w:val="118AB2" w:themeColor="accent1"/>
          <w:sz w:val="16"/>
        </w:rPr>
      </w:pPr>
      <w:bookmarkStart w:id="81" w:name="_Toc139287070"/>
      <w:r w:rsidRPr="00EA6F1F">
        <w:rPr>
          <w:rFonts w:eastAsia="Times New Roman" w:cs="Times New Roman"/>
          <w:bCs w:val="0"/>
          <w:color w:val="118AB2" w:themeColor="accent1"/>
          <w:sz w:val="16"/>
        </w:rPr>
        <w:t xml:space="preserve">Figure </w:t>
      </w:r>
      <w:r w:rsidRPr="00EA6F1F">
        <w:rPr>
          <w:rFonts w:eastAsia="Times New Roman" w:cs="Times New Roman"/>
          <w:bCs w:val="0"/>
          <w:color w:val="118AB2" w:themeColor="accent1"/>
          <w:sz w:val="16"/>
        </w:rPr>
        <w:fldChar w:fldCharType="begin"/>
      </w:r>
      <w:r w:rsidRPr="00EA6F1F">
        <w:rPr>
          <w:rFonts w:eastAsia="Times New Roman" w:cs="Times New Roman"/>
          <w:bCs w:val="0"/>
          <w:color w:val="118AB2" w:themeColor="accent1"/>
          <w:sz w:val="16"/>
        </w:rPr>
        <w:instrText xml:space="preserve"> SEQ Figure \* ARABIC </w:instrText>
      </w:r>
      <w:r w:rsidRPr="00EA6F1F">
        <w:rPr>
          <w:rFonts w:eastAsia="Times New Roman" w:cs="Times New Roman"/>
          <w:bCs w:val="0"/>
          <w:color w:val="118AB2" w:themeColor="accent1"/>
          <w:sz w:val="16"/>
        </w:rPr>
        <w:fldChar w:fldCharType="separate"/>
      </w:r>
      <w:r w:rsidR="00EA6F1F" w:rsidRPr="00EA6F1F">
        <w:rPr>
          <w:rFonts w:eastAsia="Times New Roman" w:cs="Times New Roman"/>
          <w:bCs w:val="0"/>
          <w:color w:val="118AB2" w:themeColor="accent1"/>
          <w:sz w:val="16"/>
        </w:rPr>
        <w:t>9</w:t>
      </w:r>
      <w:r w:rsidRPr="00EA6F1F">
        <w:rPr>
          <w:rFonts w:eastAsia="Times New Roman" w:cs="Times New Roman"/>
          <w:bCs w:val="0"/>
          <w:color w:val="118AB2" w:themeColor="accent1"/>
          <w:sz w:val="16"/>
        </w:rPr>
        <w:fldChar w:fldCharType="end"/>
      </w:r>
      <w:r w:rsidRPr="00EA6F1F">
        <w:rPr>
          <w:rFonts w:eastAsia="Times New Roman" w:cs="Times New Roman"/>
          <w:bCs w:val="0"/>
          <w:color w:val="118AB2" w:themeColor="accent1"/>
          <w:sz w:val="16"/>
        </w:rPr>
        <w:t xml:space="preserve"> – Exemple de retour de l'API </w:t>
      </w:r>
      <w:proofErr w:type="spellStart"/>
      <w:r w:rsidRPr="00EA6F1F">
        <w:rPr>
          <w:rFonts w:eastAsia="Times New Roman" w:cs="Times New Roman"/>
          <w:bCs w:val="0"/>
          <w:color w:val="118AB2" w:themeColor="accent1"/>
          <w:sz w:val="16"/>
        </w:rPr>
        <w:t>Website</w:t>
      </w:r>
      <w:proofErr w:type="spellEnd"/>
      <w:r w:rsidRPr="00EA6F1F">
        <w:rPr>
          <w:rFonts w:eastAsia="Times New Roman" w:cs="Times New Roman"/>
          <w:bCs w:val="0"/>
          <w:color w:val="118AB2" w:themeColor="accent1"/>
          <w:sz w:val="16"/>
        </w:rPr>
        <w:t xml:space="preserve"> Carbon </w:t>
      </w:r>
      <w:proofErr w:type="spellStart"/>
      <w:r w:rsidRPr="00EA6F1F">
        <w:rPr>
          <w:rFonts w:eastAsia="Times New Roman" w:cs="Times New Roman"/>
          <w:bCs w:val="0"/>
          <w:color w:val="118AB2" w:themeColor="accent1"/>
          <w:sz w:val="16"/>
        </w:rPr>
        <w:t>Calculator</w:t>
      </w:r>
      <w:bookmarkEnd w:id="81"/>
      <w:proofErr w:type="spellEnd"/>
    </w:p>
    <w:p w14:paraId="757CB2FF" w14:textId="77777777" w:rsidR="006715FA" w:rsidRPr="006715FA" w:rsidRDefault="006715FA" w:rsidP="006715FA"/>
    <w:p w14:paraId="0CC12CAF" w14:textId="77777777" w:rsidR="00784A40" w:rsidRDefault="00784A40" w:rsidP="0000614B">
      <w:pPr>
        <w:pStyle w:val="Heading4"/>
        <w:numPr>
          <w:ilvl w:val="3"/>
          <w:numId w:val="6"/>
        </w:numPr>
      </w:pPr>
      <w:r>
        <w:t>Performance</w:t>
      </w:r>
    </w:p>
    <w:p w14:paraId="69DBF4A9" w14:textId="2055328B" w:rsidR="00784A40" w:rsidRDefault="00784A40" w:rsidP="0000614B">
      <w:r>
        <w:t>Temps d’</w:t>
      </w:r>
      <w:r w:rsidR="00EA6F1F">
        <w:t>exécution</w:t>
      </w:r>
      <w:r>
        <w:t xml:space="preserve"> moyen : Entre 5 et 20 secondes</w:t>
      </w:r>
    </w:p>
    <w:p w14:paraId="3645F55A" w14:textId="77777777" w:rsidR="00784A40" w:rsidRDefault="00784A40" w:rsidP="0000614B">
      <w:pPr>
        <w:pStyle w:val="Heading3"/>
        <w:numPr>
          <w:ilvl w:val="2"/>
          <w:numId w:val="6"/>
        </w:numPr>
      </w:pPr>
      <w:bookmarkStart w:id="82" w:name="_Toc138853335"/>
      <w:bookmarkStart w:id="83" w:name="_Toc139287060"/>
      <w:r>
        <w:t xml:space="preserve">Carbon </w:t>
      </w:r>
      <w:proofErr w:type="spellStart"/>
      <w:r>
        <w:t>Calculator</w:t>
      </w:r>
      <w:bookmarkEnd w:id="82"/>
      <w:bookmarkEnd w:id="83"/>
      <w:proofErr w:type="spellEnd"/>
      <w:r>
        <w:t xml:space="preserve"> </w:t>
      </w:r>
    </w:p>
    <w:p w14:paraId="13D50136" w14:textId="7F404F0B" w:rsidR="007A4B25" w:rsidRPr="007A4B25" w:rsidRDefault="007A4B25" w:rsidP="007A4B25">
      <w:r>
        <w:t xml:space="preserve">Il s’agit d’une librairie Python gratuite reprenant le mode de fonctionnement de </w:t>
      </w:r>
      <w:proofErr w:type="spellStart"/>
      <w:r>
        <w:t>Website</w:t>
      </w:r>
      <w:proofErr w:type="spellEnd"/>
      <w:r>
        <w:t xml:space="preserve"> Carbon </w:t>
      </w:r>
      <w:proofErr w:type="spellStart"/>
      <w:r>
        <w:t>Calculator</w:t>
      </w:r>
      <w:proofErr w:type="spellEnd"/>
      <w:r>
        <w:t xml:space="preserve">. Elle nécessite la mise en place de </w:t>
      </w:r>
      <w:proofErr w:type="spellStart"/>
      <w:r>
        <w:t>Lighthouse</w:t>
      </w:r>
      <w:proofErr w:type="spellEnd"/>
      <w:r>
        <w:t xml:space="preserve"> (outil utilisé pour d’autres métadonnées) ainsi que d’une base de données récupérée gratuitement depuis The Green Web </w:t>
      </w:r>
      <w:proofErr w:type="spellStart"/>
      <w:r>
        <w:t>Foundation</w:t>
      </w:r>
      <w:proofErr w:type="spellEnd"/>
      <w:r w:rsidR="0098379A">
        <w:t>.</w:t>
      </w:r>
      <w:r>
        <w:t xml:space="preserve"> Elle s’intègre parfaitement au processus de récupération des métadonnées.</w:t>
      </w:r>
    </w:p>
    <w:p w14:paraId="34E23E22" w14:textId="0BADB2CB" w:rsidR="00784A40" w:rsidRDefault="00F13AE1" w:rsidP="0000614B">
      <w:pPr>
        <w:rPr>
          <w:rStyle w:val="Hyperlink"/>
        </w:rPr>
      </w:pPr>
      <w:hyperlink r:id="rId23" w:history="1">
        <w:r w:rsidR="00784A40" w:rsidRPr="00044FD3">
          <w:rPr>
            <w:rStyle w:val="Hyperlink"/>
          </w:rPr>
          <w:t xml:space="preserve">Lien vers la documentation de </w:t>
        </w:r>
        <w:proofErr w:type="spellStart"/>
        <w:r w:rsidR="00784A40" w:rsidRPr="00044FD3">
          <w:rPr>
            <w:rStyle w:val="Hyperlink"/>
          </w:rPr>
          <w:t>carbon</w:t>
        </w:r>
        <w:r w:rsidR="00EA6F1F">
          <w:rPr>
            <w:rStyle w:val="Hyperlink"/>
          </w:rPr>
          <w:t>-</w:t>
        </w:r>
        <w:r w:rsidR="00784A40" w:rsidRPr="00044FD3">
          <w:rPr>
            <w:rStyle w:val="Hyperlink"/>
          </w:rPr>
          <w:t>calculator</w:t>
        </w:r>
        <w:proofErr w:type="spellEnd"/>
      </w:hyperlink>
    </w:p>
    <w:p w14:paraId="337F2575" w14:textId="77777777" w:rsidR="006715FA" w:rsidRDefault="006715FA" w:rsidP="0000614B"/>
    <w:p w14:paraId="66768048" w14:textId="77777777" w:rsidR="00784A40" w:rsidRDefault="00784A40" w:rsidP="0000614B">
      <w:pPr>
        <w:pStyle w:val="Heading4"/>
        <w:numPr>
          <w:ilvl w:val="3"/>
          <w:numId w:val="6"/>
        </w:numPr>
      </w:pPr>
      <w:r>
        <w:t>Avantages</w:t>
      </w:r>
    </w:p>
    <w:p w14:paraId="6B243381" w14:textId="77777777" w:rsidR="00784A40" w:rsidRDefault="00784A40" w:rsidP="0000614B">
      <w:pPr>
        <w:pStyle w:val="ListPuces"/>
      </w:pPr>
      <w:r>
        <w:t>Utilisation simple</w:t>
      </w:r>
    </w:p>
    <w:p w14:paraId="66D8C489" w14:textId="77777777" w:rsidR="00784A40" w:rsidRDefault="00784A40" w:rsidP="0000614B">
      <w:pPr>
        <w:pStyle w:val="ListPuces"/>
      </w:pPr>
      <w:r>
        <w:t>Gratuit</w:t>
      </w:r>
    </w:p>
    <w:p w14:paraId="24F8B288" w14:textId="77777777" w:rsidR="00784A40" w:rsidRDefault="00784A40" w:rsidP="0000614B">
      <w:pPr>
        <w:pStyle w:val="ListPuces"/>
      </w:pPr>
      <w:r>
        <w:lastRenderedPageBreak/>
        <w:t>Rapidité</w:t>
      </w:r>
    </w:p>
    <w:p w14:paraId="73E5E16C" w14:textId="005E2E1C" w:rsidR="00784A40" w:rsidRDefault="00784A40" w:rsidP="0000614B">
      <w:pPr>
        <w:pStyle w:val="ListPuces"/>
      </w:pPr>
      <w:r>
        <w:t>Détail de la quantité d’octet retourné par tech</w:t>
      </w:r>
      <w:r w:rsidR="007A4B25">
        <w:t>n</w:t>
      </w:r>
      <w:r>
        <w:t>ologie</w:t>
      </w:r>
    </w:p>
    <w:p w14:paraId="5505DA27" w14:textId="4E073645" w:rsidR="00784A40" w:rsidRDefault="00784A40" w:rsidP="0000614B">
      <w:pPr>
        <w:pStyle w:val="ListPuces"/>
      </w:pPr>
      <w:r>
        <w:t xml:space="preserve">Basé sur </w:t>
      </w:r>
      <w:proofErr w:type="spellStart"/>
      <w:r>
        <w:t>Lighthouse</w:t>
      </w:r>
      <w:proofErr w:type="spellEnd"/>
      <w:r w:rsidR="00020BF8">
        <w:t>, outil déjà sélectionné pour d’autres métadonnées</w:t>
      </w:r>
    </w:p>
    <w:p w14:paraId="5C8EF5FD" w14:textId="77777777" w:rsidR="00784A40" w:rsidRDefault="00784A40" w:rsidP="0000614B">
      <w:pPr>
        <w:pStyle w:val="Heading4"/>
        <w:numPr>
          <w:ilvl w:val="3"/>
          <w:numId w:val="6"/>
        </w:numPr>
      </w:pPr>
      <w:r>
        <w:t>Inconvénients</w:t>
      </w:r>
    </w:p>
    <w:p w14:paraId="737FD35B" w14:textId="77777777" w:rsidR="00784A40" w:rsidRDefault="00784A40" w:rsidP="0000614B">
      <w:pPr>
        <w:pStyle w:val="ListPuces"/>
      </w:pPr>
      <w:r>
        <w:t>Dernière version datant de fin 2021</w:t>
      </w:r>
    </w:p>
    <w:p w14:paraId="09DC5235" w14:textId="0A806E0F" w:rsidR="00784A40" w:rsidRDefault="0098379A" w:rsidP="0000614B">
      <w:pPr>
        <w:pStyle w:val="ListPuces"/>
      </w:pPr>
      <w:r>
        <w:t>Nécessite plus de temps pour la mettre en place</w:t>
      </w:r>
    </w:p>
    <w:p w14:paraId="644A7060" w14:textId="016AC02C" w:rsidR="00784A40" w:rsidRDefault="00784A40" w:rsidP="0000614B">
      <w:pPr>
        <w:pStyle w:val="ListPuces"/>
      </w:pPr>
      <w:r>
        <w:t xml:space="preserve">Nécessite la mise à jour de la base de données des hébergeurs verts de The Green Web </w:t>
      </w:r>
      <w:proofErr w:type="spellStart"/>
      <w:r>
        <w:t>Foundation</w:t>
      </w:r>
      <w:proofErr w:type="spellEnd"/>
      <w:r w:rsidR="0098379A">
        <w:t>.</w:t>
      </w:r>
    </w:p>
    <w:p w14:paraId="0EE0A978" w14:textId="77777777" w:rsidR="0098379A" w:rsidRDefault="0098379A" w:rsidP="0098379A">
      <w:pPr>
        <w:pStyle w:val="ListPuces"/>
      </w:pPr>
      <w:r>
        <w:t>Le détail du calcul n’est pas retourné</w:t>
      </w:r>
    </w:p>
    <w:p w14:paraId="55A6DB5F" w14:textId="4CA09BF1" w:rsidR="0098379A" w:rsidRDefault="0098379A" w:rsidP="0098379A">
      <w:pPr>
        <w:pStyle w:val="ListPuces"/>
      </w:pPr>
      <w:r>
        <w:t>Si les méthodes de calcul évoluent, celui-ci nécessitera une mise à jour.</w:t>
      </w:r>
    </w:p>
    <w:p w14:paraId="16C60AC3" w14:textId="77777777" w:rsidR="00784A40" w:rsidRDefault="00784A40" w:rsidP="0000614B">
      <w:pPr>
        <w:pStyle w:val="Heading4"/>
        <w:numPr>
          <w:ilvl w:val="3"/>
          <w:numId w:val="6"/>
        </w:numPr>
      </w:pPr>
      <w:r>
        <w:t>Récupération des données</w:t>
      </w:r>
    </w:p>
    <w:p w14:paraId="4697A64B" w14:textId="102CDC51" w:rsidR="00784A40" w:rsidRDefault="00784A40" w:rsidP="0000614B">
      <w:r w:rsidRPr="007B6097">
        <w:t xml:space="preserve">Exemple de </w:t>
      </w:r>
      <w:r>
        <w:t>script</w:t>
      </w:r>
      <w:r w:rsidRPr="007B6097">
        <w:t xml:space="preserve"> permettant d</w:t>
      </w:r>
      <w:r>
        <w:t xml:space="preserve">e récupérer l’impact carbone du site </w:t>
      </w:r>
      <w:r w:rsidR="00EA6F1F" w:rsidRPr="00EE7B56">
        <w:t>https://www.unistra.fr/ :</w:t>
      </w:r>
    </w:p>
    <w:p w14:paraId="42D361B7" w14:textId="77777777" w:rsidR="00784A40" w:rsidRDefault="00784A40" w:rsidP="0000614B"/>
    <w:p w14:paraId="4258747C" w14:textId="77777777" w:rsidR="00784A40" w:rsidRPr="00243E88" w:rsidRDefault="00784A40" w:rsidP="0000614B">
      <w:pPr>
        <w:pStyle w:val="Codeblock"/>
        <w:jc w:val="both"/>
        <w:rPr>
          <w:lang w:val="en-US"/>
        </w:rPr>
      </w:pPr>
      <w:r w:rsidRPr="00243E88">
        <w:rPr>
          <w:rStyle w:val="kn"/>
          <w:lang w:val="en-US"/>
        </w:rPr>
        <w:t>from</w:t>
      </w:r>
      <w:r w:rsidRPr="00243E88">
        <w:rPr>
          <w:lang w:val="en-US"/>
        </w:rPr>
        <w:t xml:space="preserve"> </w:t>
      </w:r>
      <w:proofErr w:type="spellStart"/>
      <w:proofErr w:type="gramStart"/>
      <w:r w:rsidRPr="00243E88">
        <w:rPr>
          <w:rStyle w:val="nn"/>
          <w:lang w:val="en-US"/>
        </w:rPr>
        <w:t>carbon.calculator</w:t>
      </w:r>
      <w:proofErr w:type="spellEnd"/>
      <w:proofErr w:type="gramEnd"/>
      <w:r w:rsidRPr="00243E88">
        <w:rPr>
          <w:lang w:val="en-US"/>
        </w:rPr>
        <w:t xml:space="preserve"> </w:t>
      </w:r>
      <w:r w:rsidRPr="00243E88">
        <w:rPr>
          <w:rStyle w:val="kn"/>
          <w:lang w:val="en-US"/>
        </w:rPr>
        <w:t>import</w:t>
      </w:r>
      <w:r w:rsidRPr="00243E88">
        <w:rPr>
          <w:lang w:val="en-US"/>
        </w:rPr>
        <w:t xml:space="preserve"> </w:t>
      </w:r>
      <w:proofErr w:type="spellStart"/>
      <w:r w:rsidRPr="00243E88">
        <w:rPr>
          <w:rStyle w:val="n"/>
          <w:lang w:val="en-US"/>
        </w:rPr>
        <w:t>CarbonCalculator</w:t>
      </w:r>
      <w:proofErr w:type="spellEnd"/>
    </w:p>
    <w:p w14:paraId="56798C11" w14:textId="77777777" w:rsidR="00784A40" w:rsidRPr="00243E88" w:rsidRDefault="00784A40" w:rsidP="0000614B">
      <w:pPr>
        <w:pStyle w:val="Codeblock"/>
        <w:jc w:val="both"/>
        <w:rPr>
          <w:lang w:val="en-US"/>
        </w:rPr>
      </w:pPr>
      <w:r w:rsidRPr="00243E88">
        <w:rPr>
          <w:rStyle w:val="kn"/>
          <w:lang w:val="en-US"/>
        </w:rPr>
        <w:t>from</w:t>
      </w:r>
      <w:r w:rsidRPr="00243E88">
        <w:rPr>
          <w:lang w:val="en-US"/>
        </w:rPr>
        <w:t xml:space="preserve"> </w:t>
      </w:r>
      <w:proofErr w:type="spellStart"/>
      <w:proofErr w:type="gramStart"/>
      <w:r w:rsidRPr="00243E88">
        <w:rPr>
          <w:rStyle w:val="nn"/>
          <w:lang w:val="en-US"/>
        </w:rPr>
        <w:t>carbon.services</w:t>
      </w:r>
      <w:proofErr w:type="spellEnd"/>
      <w:proofErr w:type="gramEnd"/>
      <w:r w:rsidRPr="00243E88">
        <w:rPr>
          <w:lang w:val="en-US"/>
        </w:rPr>
        <w:t xml:space="preserve"> </w:t>
      </w:r>
      <w:r w:rsidRPr="00243E88">
        <w:rPr>
          <w:rStyle w:val="kn"/>
          <w:lang w:val="en-US"/>
        </w:rPr>
        <w:t>import</w:t>
      </w:r>
      <w:r w:rsidRPr="00243E88">
        <w:rPr>
          <w:lang w:val="en-US"/>
        </w:rPr>
        <w:t xml:space="preserve"> </w:t>
      </w:r>
      <w:proofErr w:type="spellStart"/>
      <w:r w:rsidRPr="00243E88">
        <w:rPr>
          <w:rStyle w:val="n"/>
          <w:lang w:val="en-US"/>
        </w:rPr>
        <w:t>LighthouseService</w:t>
      </w:r>
      <w:proofErr w:type="spellEnd"/>
      <w:r w:rsidRPr="00243E88">
        <w:rPr>
          <w:rStyle w:val="p"/>
          <w:lang w:val="en-US"/>
        </w:rPr>
        <w:t>,</w:t>
      </w:r>
      <w:r w:rsidRPr="00243E88">
        <w:rPr>
          <w:lang w:val="en-US"/>
        </w:rPr>
        <w:t xml:space="preserve"> </w:t>
      </w:r>
      <w:proofErr w:type="spellStart"/>
      <w:r w:rsidRPr="00243E88">
        <w:rPr>
          <w:rStyle w:val="n"/>
          <w:lang w:val="en-US"/>
        </w:rPr>
        <w:t>GreenWebService</w:t>
      </w:r>
      <w:proofErr w:type="spellEnd"/>
    </w:p>
    <w:p w14:paraId="0FFF4BE9" w14:textId="77777777" w:rsidR="00784A40" w:rsidRPr="00243E88" w:rsidRDefault="00784A40" w:rsidP="0000614B">
      <w:pPr>
        <w:pStyle w:val="Codeblock"/>
        <w:jc w:val="both"/>
        <w:rPr>
          <w:lang w:val="en-US"/>
        </w:rPr>
      </w:pPr>
    </w:p>
    <w:p w14:paraId="500FD40E" w14:textId="77777777" w:rsidR="00784A40" w:rsidRPr="00243E88" w:rsidRDefault="00784A40" w:rsidP="0000614B">
      <w:pPr>
        <w:pStyle w:val="Codeblock"/>
        <w:jc w:val="both"/>
        <w:rPr>
          <w:lang w:val="en-US"/>
        </w:rPr>
      </w:pPr>
      <w:r w:rsidRPr="00243E88">
        <w:rPr>
          <w:rStyle w:val="c1"/>
          <w:lang w:val="en-US"/>
        </w:rPr>
        <w:t># If lighthouse tool is installed globally the following row can be omitted</w:t>
      </w:r>
    </w:p>
    <w:p w14:paraId="0A46EF96" w14:textId="77777777" w:rsidR="00784A40" w:rsidRPr="00243E88" w:rsidRDefault="00784A40" w:rsidP="0000614B">
      <w:pPr>
        <w:pStyle w:val="Codeblock"/>
        <w:jc w:val="both"/>
        <w:rPr>
          <w:lang w:val="en-US"/>
        </w:rPr>
      </w:pPr>
      <w:r w:rsidRPr="00243E88">
        <w:rPr>
          <w:rStyle w:val="n"/>
          <w:lang w:val="en-US"/>
        </w:rPr>
        <w:t>lighthouse</w:t>
      </w:r>
      <w:r w:rsidRPr="00243E88">
        <w:rPr>
          <w:lang w:val="en-US"/>
        </w:rPr>
        <w:t xml:space="preserve"> </w:t>
      </w:r>
      <w:r w:rsidRPr="00243E88">
        <w:rPr>
          <w:rStyle w:val="o"/>
          <w:lang w:val="en-US"/>
        </w:rPr>
        <w:t>=</w:t>
      </w:r>
      <w:r w:rsidRPr="00243E88">
        <w:rPr>
          <w:lang w:val="en-US"/>
        </w:rPr>
        <w:t xml:space="preserve"> </w:t>
      </w:r>
      <w:proofErr w:type="spellStart"/>
      <w:proofErr w:type="gramStart"/>
      <w:r w:rsidRPr="00243E88">
        <w:rPr>
          <w:rStyle w:val="n"/>
          <w:lang w:val="en-US"/>
        </w:rPr>
        <w:t>LighthouseService</w:t>
      </w:r>
      <w:proofErr w:type="spellEnd"/>
      <w:r w:rsidRPr="00243E88">
        <w:rPr>
          <w:rStyle w:val="p"/>
          <w:lang w:val="en-US"/>
        </w:rPr>
        <w:t>(</w:t>
      </w:r>
      <w:proofErr w:type="gramEnd"/>
      <w:r w:rsidRPr="00243E88">
        <w:rPr>
          <w:rStyle w:val="n"/>
          <w:lang w:val="en-US"/>
        </w:rPr>
        <w:t>lighthouse</w:t>
      </w:r>
      <w:r w:rsidRPr="00243E88">
        <w:rPr>
          <w:lang w:val="en-US"/>
        </w:rPr>
        <w:t xml:space="preserve"> </w:t>
      </w:r>
      <w:r w:rsidRPr="00243E88">
        <w:rPr>
          <w:rStyle w:val="o"/>
          <w:lang w:val="en-US"/>
        </w:rPr>
        <w:t>=</w:t>
      </w:r>
      <w:r w:rsidRPr="00243E88">
        <w:rPr>
          <w:lang w:val="en-US"/>
        </w:rPr>
        <w:t xml:space="preserve"> </w:t>
      </w:r>
      <w:r w:rsidRPr="00243E88">
        <w:rPr>
          <w:rStyle w:val="n"/>
          <w:lang w:val="en-US"/>
        </w:rPr>
        <w:t>PATH_OF_LIGHTHOUSE_TOOL</w:t>
      </w:r>
      <w:r w:rsidRPr="00243E88">
        <w:rPr>
          <w:rStyle w:val="p"/>
          <w:lang w:val="en-US"/>
        </w:rPr>
        <w:t>)</w:t>
      </w:r>
    </w:p>
    <w:p w14:paraId="5E620071" w14:textId="77777777" w:rsidR="00784A40" w:rsidRPr="00243E88" w:rsidRDefault="00784A40" w:rsidP="0000614B">
      <w:pPr>
        <w:pStyle w:val="Codeblock"/>
        <w:jc w:val="both"/>
        <w:rPr>
          <w:lang w:val="en-US"/>
        </w:rPr>
      </w:pPr>
    </w:p>
    <w:p w14:paraId="70B7DCAB" w14:textId="77777777" w:rsidR="00784A40" w:rsidRPr="00243E88" w:rsidRDefault="00784A40" w:rsidP="0000614B">
      <w:pPr>
        <w:pStyle w:val="Codeblock"/>
        <w:jc w:val="both"/>
        <w:rPr>
          <w:lang w:val="en-US"/>
        </w:rPr>
      </w:pPr>
      <w:r w:rsidRPr="00243E88">
        <w:rPr>
          <w:rStyle w:val="c1"/>
          <w:lang w:val="en-US"/>
        </w:rPr>
        <w:t># It loads the Green Web Dataset DB (must be a SQL3Lite file)</w:t>
      </w:r>
    </w:p>
    <w:p w14:paraId="5899825B" w14:textId="77777777" w:rsidR="00784A40" w:rsidRPr="00243E88" w:rsidRDefault="00784A40" w:rsidP="0000614B">
      <w:pPr>
        <w:pStyle w:val="Codeblock"/>
        <w:jc w:val="both"/>
        <w:rPr>
          <w:lang w:val="en-US"/>
        </w:rPr>
      </w:pPr>
      <w:proofErr w:type="spellStart"/>
      <w:r w:rsidRPr="00243E88">
        <w:rPr>
          <w:rStyle w:val="n"/>
          <w:lang w:val="en-US"/>
        </w:rPr>
        <w:t>greenweb</w:t>
      </w:r>
      <w:proofErr w:type="spellEnd"/>
      <w:r w:rsidRPr="00243E88">
        <w:rPr>
          <w:lang w:val="en-US"/>
        </w:rPr>
        <w:t xml:space="preserve"> </w:t>
      </w:r>
      <w:r w:rsidRPr="00243E88">
        <w:rPr>
          <w:rStyle w:val="o"/>
          <w:lang w:val="en-US"/>
        </w:rPr>
        <w:t>=</w:t>
      </w:r>
      <w:r w:rsidRPr="00243E88">
        <w:rPr>
          <w:lang w:val="en-US"/>
        </w:rPr>
        <w:t xml:space="preserve"> </w:t>
      </w:r>
      <w:proofErr w:type="spellStart"/>
      <w:proofErr w:type="gramStart"/>
      <w:r w:rsidRPr="00243E88">
        <w:rPr>
          <w:rStyle w:val="n"/>
          <w:lang w:val="en-US"/>
        </w:rPr>
        <w:t>GreenWebService</w:t>
      </w:r>
      <w:proofErr w:type="spellEnd"/>
      <w:r w:rsidRPr="00243E88">
        <w:rPr>
          <w:rStyle w:val="p"/>
          <w:lang w:val="en-US"/>
        </w:rPr>
        <w:t>(</w:t>
      </w:r>
      <w:proofErr w:type="spellStart"/>
      <w:proofErr w:type="gramEnd"/>
      <w:r w:rsidRPr="00243E88">
        <w:rPr>
          <w:rStyle w:val="n"/>
          <w:lang w:val="en-US"/>
        </w:rPr>
        <w:t>greenweb</w:t>
      </w:r>
      <w:proofErr w:type="spellEnd"/>
      <w:r w:rsidRPr="00243E88">
        <w:rPr>
          <w:lang w:val="en-US"/>
        </w:rPr>
        <w:t xml:space="preserve"> </w:t>
      </w:r>
      <w:r w:rsidRPr="00243E88">
        <w:rPr>
          <w:rStyle w:val="o"/>
          <w:lang w:val="en-US"/>
        </w:rPr>
        <w:t>=</w:t>
      </w:r>
      <w:r w:rsidRPr="00243E88">
        <w:rPr>
          <w:lang w:val="en-US"/>
        </w:rPr>
        <w:t xml:space="preserve"> </w:t>
      </w:r>
      <w:r w:rsidRPr="00243E88">
        <w:rPr>
          <w:rStyle w:val="n"/>
          <w:lang w:val="en-US"/>
        </w:rPr>
        <w:t>PATH_URL_OF_GREEN_DB</w:t>
      </w:r>
      <w:r w:rsidRPr="00243E88">
        <w:rPr>
          <w:rStyle w:val="p"/>
          <w:lang w:val="en-US"/>
        </w:rPr>
        <w:t>)</w:t>
      </w:r>
    </w:p>
    <w:p w14:paraId="142ACF2D" w14:textId="77777777" w:rsidR="00784A40" w:rsidRPr="00243E88" w:rsidRDefault="00784A40" w:rsidP="0000614B">
      <w:pPr>
        <w:pStyle w:val="Codeblock"/>
        <w:jc w:val="both"/>
        <w:rPr>
          <w:lang w:val="en-US"/>
        </w:rPr>
      </w:pPr>
    </w:p>
    <w:p w14:paraId="495ABD53" w14:textId="77777777" w:rsidR="00784A40" w:rsidRPr="00784A40" w:rsidRDefault="00784A40" w:rsidP="0000614B">
      <w:pPr>
        <w:pStyle w:val="Codeblock"/>
        <w:jc w:val="both"/>
        <w:rPr>
          <w:lang w:val="en-US"/>
        </w:rPr>
      </w:pPr>
      <w:r w:rsidRPr="00784A40">
        <w:rPr>
          <w:rStyle w:val="c1"/>
          <w:lang w:val="en-US"/>
        </w:rPr>
        <w:t># It calculates CO2 emissions</w:t>
      </w:r>
    </w:p>
    <w:p w14:paraId="391DFA09" w14:textId="77777777" w:rsidR="00784A40" w:rsidRPr="00243E88" w:rsidRDefault="00784A40" w:rsidP="0000614B">
      <w:pPr>
        <w:pStyle w:val="Codeblock"/>
        <w:jc w:val="both"/>
        <w:rPr>
          <w:lang w:val="en-US"/>
        </w:rPr>
      </w:pPr>
      <w:r w:rsidRPr="00243E88">
        <w:rPr>
          <w:rStyle w:val="n"/>
          <w:lang w:val="en-US"/>
        </w:rPr>
        <w:t>carbon</w:t>
      </w:r>
      <w:r w:rsidRPr="00243E88">
        <w:rPr>
          <w:lang w:val="en-US"/>
        </w:rPr>
        <w:t xml:space="preserve"> </w:t>
      </w:r>
      <w:r w:rsidRPr="00243E88">
        <w:rPr>
          <w:rStyle w:val="o"/>
          <w:lang w:val="en-US"/>
        </w:rPr>
        <w:t>=</w:t>
      </w:r>
      <w:r w:rsidRPr="00243E88">
        <w:rPr>
          <w:lang w:val="en-US"/>
        </w:rPr>
        <w:t xml:space="preserve"> </w:t>
      </w:r>
      <w:proofErr w:type="spellStart"/>
      <w:proofErr w:type="gramStart"/>
      <w:r w:rsidRPr="00243E88">
        <w:rPr>
          <w:rStyle w:val="n"/>
          <w:lang w:val="en-US"/>
        </w:rPr>
        <w:t>CarbonCalculator</w:t>
      </w:r>
      <w:proofErr w:type="spellEnd"/>
      <w:r w:rsidRPr="00243E88">
        <w:rPr>
          <w:rStyle w:val="p"/>
          <w:lang w:val="en-US"/>
        </w:rPr>
        <w:t>(</w:t>
      </w:r>
      <w:proofErr w:type="gramEnd"/>
      <w:r w:rsidRPr="00243E88">
        <w:rPr>
          <w:rStyle w:val="n"/>
          <w:lang w:val="en-US"/>
        </w:rPr>
        <w:t>lighthouse</w:t>
      </w:r>
      <w:r w:rsidRPr="00243E88">
        <w:rPr>
          <w:rStyle w:val="o"/>
          <w:lang w:val="en-US"/>
        </w:rPr>
        <w:t>=</w:t>
      </w:r>
      <w:r w:rsidRPr="00243E88">
        <w:rPr>
          <w:rStyle w:val="n"/>
          <w:lang w:val="en-US"/>
        </w:rPr>
        <w:t>lighthouse</w:t>
      </w:r>
      <w:r w:rsidRPr="00243E88">
        <w:rPr>
          <w:rStyle w:val="p"/>
          <w:lang w:val="en-US"/>
        </w:rPr>
        <w:t>,</w:t>
      </w:r>
      <w:r w:rsidRPr="00243E88">
        <w:rPr>
          <w:lang w:val="en-US"/>
        </w:rPr>
        <w:t xml:space="preserve"> </w:t>
      </w:r>
      <w:proofErr w:type="spellStart"/>
      <w:r w:rsidRPr="00243E88">
        <w:rPr>
          <w:rStyle w:val="n"/>
          <w:lang w:val="en-US"/>
        </w:rPr>
        <w:t>greenweb</w:t>
      </w:r>
      <w:proofErr w:type="spellEnd"/>
      <w:r w:rsidRPr="00243E88">
        <w:rPr>
          <w:rStyle w:val="o"/>
          <w:lang w:val="en-US"/>
        </w:rPr>
        <w:t>=</w:t>
      </w:r>
      <w:proofErr w:type="spellStart"/>
      <w:r w:rsidRPr="00243E88">
        <w:rPr>
          <w:rStyle w:val="n"/>
          <w:lang w:val="en-US"/>
        </w:rPr>
        <w:t>greenweb</w:t>
      </w:r>
      <w:proofErr w:type="spellEnd"/>
      <w:r w:rsidRPr="00243E88">
        <w:rPr>
          <w:rStyle w:val="p"/>
          <w:lang w:val="en-US"/>
        </w:rPr>
        <w:t>)</w:t>
      </w:r>
    </w:p>
    <w:p w14:paraId="4E0DFFCA" w14:textId="77777777" w:rsidR="00784A40" w:rsidRPr="00243E88" w:rsidRDefault="00784A40" w:rsidP="0000614B">
      <w:pPr>
        <w:pStyle w:val="Codeblock"/>
        <w:jc w:val="both"/>
        <w:rPr>
          <w:lang w:val="en-US"/>
        </w:rPr>
      </w:pPr>
      <w:proofErr w:type="spellStart"/>
      <w:proofErr w:type="gramStart"/>
      <w:r w:rsidRPr="00243E88">
        <w:rPr>
          <w:rStyle w:val="n"/>
          <w:lang w:val="en-US"/>
        </w:rPr>
        <w:t>carbon</w:t>
      </w:r>
      <w:r w:rsidRPr="00243E88">
        <w:rPr>
          <w:rStyle w:val="o"/>
          <w:lang w:val="en-US"/>
        </w:rPr>
        <w:t>.</w:t>
      </w:r>
      <w:r w:rsidRPr="00243E88">
        <w:rPr>
          <w:rStyle w:val="n"/>
          <w:lang w:val="en-US"/>
        </w:rPr>
        <w:t>footprint</w:t>
      </w:r>
      <w:proofErr w:type="spellEnd"/>
      <w:proofErr w:type="gramEnd"/>
      <w:r w:rsidRPr="00243E88">
        <w:rPr>
          <w:rStyle w:val="p"/>
          <w:lang w:val="en-US"/>
        </w:rPr>
        <w:t>(</w:t>
      </w:r>
      <w:r w:rsidRPr="00243E88">
        <w:rPr>
          <w:rStyle w:val="s2"/>
          <w:lang w:val="en-US"/>
        </w:rPr>
        <w:t>"https://www.unistra.fr/"</w:t>
      </w:r>
      <w:r w:rsidRPr="00243E88">
        <w:rPr>
          <w:rStyle w:val="p"/>
          <w:lang w:val="en-US"/>
        </w:rPr>
        <w:t>)</w:t>
      </w:r>
    </w:p>
    <w:p w14:paraId="5D0EA895" w14:textId="77777777" w:rsidR="006715FA" w:rsidRPr="00092625" w:rsidRDefault="006715FA" w:rsidP="006715FA">
      <w:pPr>
        <w:rPr>
          <w:lang w:val="en-US"/>
        </w:rPr>
      </w:pPr>
    </w:p>
    <w:p w14:paraId="0A1ABE08" w14:textId="2FCCC0D6" w:rsidR="00784A40" w:rsidRDefault="00784A40" w:rsidP="0000614B">
      <w:pPr>
        <w:pStyle w:val="Heading4"/>
        <w:numPr>
          <w:ilvl w:val="3"/>
          <w:numId w:val="6"/>
        </w:numPr>
      </w:pPr>
      <w:r>
        <w:t>Résultats</w:t>
      </w:r>
    </w:p>
    <w:p w14:paraId="3EF8DD9F" w14:textId="16C55A24" w:rsidR="00784A40" w:rsidRDefault="00784A40" w:rsidP="0000614B">
      <w:r>
        <w:t xml:space="preserve">La réponse renvoyée par la librairie </w:t>
      </w:r>
      <w:proofErr w:type="spellStart"/>
      <w:r>
        <w:t>carbon</w:t>
      </w:r>
      <w:r w:rsidR="00EA6F1F">
        <w:t>-</w:t>
      </w:r>
      <w:r>
        <w:t>calculator</w:t>
      </w:r>
      <w:proofErr w:type="spellEnd"/>
      <w:r>
        <w:t xml:space="preserve"> contient notamment les informations suivantes :</w:t>
      </w:r>
    </w:p>
    <w:tbl>
      <w:tblPr>
        <w:tblStyle w:val="GridTable4-Accent1"/>
        <w:tblW w:w="0" w:type="auto"/>
        <w:tblLook w:val="04A0" w:firstRow="1" w:lastRow="0" w:firstColumn="1" w:lastColumn="0" w:noHBand="0" w:noVBand="1"/>
      </w:tblPr>
      <w:tblGrid>
        <w:gridCol w:w="2122"/>
        <w:gridCol w:w="1559"/>
        <w:gridCol w:w="6090"/>
      </w:tblGrid>
      <w:tr w:rsidR="00784A40" w14:paraId="0422FD18" w14:textId="77777777" w:rsidTr="006A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5AF6C0" w14:textId="77777777" w:rsidR="00784A40" w:rsidRDefault="00784A40" w:rsidP="0000614B">
            <w:r>
              <w:t>Propriété</w:t>
            </w:r>
          </w:p>
        </w:tc>
        <w:tc>
          <w:tcPr>
            <w:tcW w:w="1559" w:type="dxa"/>
          </w:tcPr>
          <w:p w14:paraId="78B9035B"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Type</w:t>
            </w:r>
          </w:p>
        </w:tc>
        <w:tc>
          <w:tcPr>
            <w:tcW w:w="6090" w:type="dxa"/>
          </w:tcPr>
          <w:p w14:paraId="6CC2B191" w14:textId="77777777" w:rsidR="00784A40" w:rsidRDefault="00784A40" w:rsidP="0000614B">
            <w:pPr>
              <w:cnfStyle w:val="100000000000" w:firstRow="1" w:lastRow="0" w:firstColumn="0" w:lastColumn="0" w:oddVBand="0" w:evenVBand="0" w:oddHBand="0" w:evenHBand="0" w:firstRowFirstColumn="0" w:firstRowLastColumn="0" w:lastRowFirstColumn="0" w:lastRowLastColumn="0"/>
            </w:pPr>
            <w:r>
              <w:t>Description</w:t>
            </w:r>
          </w:p>
        </w:tc>
      </w:tr>
      <w:tr w:rsidR="00784A40" w14:paraId="668C6F74"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54271C" w14:textId="5A823D11" w:rsidR="00784A40" w:rsidRDefault="00EA6F1F" w:rsidP="0000614B">
            <w:proofErr w:type="spellStart"/>
            <w:proofErr w:type="gramStart"/>
            <w:r>
              <w:t>h</w:t>
            </w:r>
            <w:r w:rsidR="00784A40">
              <w:t>osting</w:t>
            </w:r>
            <w:proofErr w:type="gramEnd"/>
            <w:r w:rsidR="00784A40">
              <w:t>_green</w:t>
            </w:r>
            <w:proofErr w:type="spellEnd"/>
          </w:p>
        </w:tc>
        <w:tc>
          <w:tcPr>
            <w:tcW w:w="1559" w:type="dxa"/>
          </w:tcPr>
          <w:p w14:paraId="306D2927"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Boolean</w:t>
            </w:r>
          </w:p>
        </w:tc>
        <w:tc>
          <w:tcPr>
            <w:tcW w:w="6090" w:type="dxa"/>
          </w:tcPr>
          <w:p w14:paraId="66D077AF"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r>
              <w:t>Information concernant la propreté du site web (oui ou non)</w:t>
            </w:r>
          </w:p>
        </w:tc>
      </w:tr>
      <w:tr w:rsidR="00784A40" w14:paraId="29BFFB0A" w14:textId="77777777" w:rsidTr="006A398D">
        <w:tc>
          <w:tcPr>
            <w:cnfStyle w:val="001000000000" w:firstRow="0" w:lastRow="0" w:firstColumn="1" w:lastColumn="0" w:oddVBand="0" w:evenVBand="0" w:oddHBand="0" w:evenHBand="0" w:firstRowFirstColumn="0" w:firstRowLastColumn="0" w:lastRowFirstColumn="0" w:lastRowLastColumn="0"/>
            <w:tcW w:w="2122" w:type="dxa"/>
          </w:tcPr>
          <w:p w14:paraId="349CB126" w14:textId="75E8BD88" w:rsidR="00784A40" w:rsidRDefault="00EA6F1F" w:rsidP="0000614B">
            <w:proofErr w:type="gramStart"/>
            <w:r>
              <w:t>c</w:t>
            </w:r>
            <w:r w:rsidR="00784A40">
              <w:t>o</w:t>
            </w:r>
            <w:proofErr w:type="gramEnd"/>
            <w:r w:rsidR="00784A40">
              <w:t>2_grams</w:t>
            </w:r>
          </w:p>
        </w:tc>
        <w:tc>
          <w:tcPr>
            <w:tcW w:w="1559" w:type="dxa"/>
          </w:tcPr>
          <w:p w14:paraId="7A44C9E1"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6090" w:type="dxa"/>
          </w:tcPr>
          <w:p w14:paraId="3C01BD17"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Emission CO2 en grammes</w:t>
            </w:r>
          </w:p>
        </w:tc>
      </w:tr>
      <w:tr w:rsidR="00784A40" w14:paraId="65F4394C" w14:textId="77777777" w:rsidTr="006A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0E86C0" w14:textId="547719D9" w:rsidR="00784A40" w:rsidRDefault="00EA6F1F" w:rsidP="0000614B">
            <w:proofErr w:type="spellStart"/>
            <w:proofErr w:type="gramStart"/>
            <w:r>
              <w:t>e</w:t>
            </w:r>
            <w:r w:rsidR="00784A40">
              <w:t>nergy</w:t>
            </w:r>
            <w:proofErr w:type="gramEnd"/>
            <w:r w:rsidR="00784A40">
              <w:t>_kWh</w:t>
            </w:r>
            <w:proofErr w:type="spellEnd"/>
          </w:p>
        </w:tc>
        <w:tc>
          <w:tcPr>
            <w:tcW w:w="1559" w:type="dxa"/>
          </w:tcPr>
          <w:p w14:paraId="59543E9A" w14:textId="77777777" w:rsidR="00784A40" w:rsidRDefault="00784A40" w:rsidP="0000614B">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6090" w:type="dxa"/>
          </w:tcPr>
          <w:p w14:paraId="0FF28565" w14:textId="78581B8A" w:rsidR="00784A40" w:rsidRDefault="00784A40" w:rsidP="0000614B">
            <w:pPr>
              <w:cnfStyle w:val="000000100000" w:firstRow="0" w:lastRow="0" w:firstColumn="0" w:lastColumn="0" w:oddVBand="0" w:evenVBand="0" w:oddHBand="1" w:evenHBand="0" w:firstRowFirstColumn="0" w:firstRowLastColumn="0" w:lastRowFirstColumn="0" w:lastRowLastColumn="0"/>
            </w:pPr>
            <w:r>
              <w:t xml:space="preserve">La quantité </w:t>
            </w:r>
            <w:r w:rsidR="00DF597A">
              <w:t>d’énergie</w:t>
            </w:r>
            <w:r>
              <w:t xml:space="preserve"> consommée en KWh</w:t>
            </w:r>
          </w:p>
        </w:tc>
      </w:tr>
      <w:tr w:rsidR="00784A40" w14:paraId="5F562D40" w14:textId="77777777" w:rsidTr="006A398D">
        <w:tc>
          <w:tcPr>
            <w:cnfStyle w:val="001000000000" w:firstRow="0" w:lastRow="0" w:firstColumn="1" w:lastColumn="0" w:oddVBand="0" w:evenVBand="0" w:oddHBand="0" w:evenHBand="0" w:firstRowFirstColumn="0" w:firstRowLastColumn="0" w:lastRowFirstColumn="0" w:lastRowLastColumn="0"/>
            <w:tcW w:w="2122" w:type="dxa"/>
          </w:tcPr>
          <w:p w14:paraId="65470EFE" w14:textId="207B71E5" w:rsidR="00784A40" w:rsidRDefault="00EA6F1F" w:rsidP="0000614B">
            <w:proofErr w:type="spellStart"/>
            <w:proofErr w:type="gramStart"/>
            <w:r>
              <w:t>r</w:t>
            </w:r>
            <w:r w:rsidR="00784A40">
              <w:t>esources</w:t>
            </w:r>
            <w:proofErr w:type="spellEnd"/>
            <w:proofErr w:type="gramEnd"/>
          </w:p>
        </w:tc>
        <w:tc>
          <w:tcPr>
            <w:tcW w:w="1559" w:type="dxa"/>
          </w:tcPr>
          <w:p w14:paraId="7217262C"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proofErr w:type="spellStart"/>
            <w:r>
              <w:t>Array</w:t>
            </w:r>
            <w:proofErr w:type="spellEnd"/>
          </w:p>
        </w:tc>
        <w:tc>
          <w:tcPr>
            <w:tcW w:w="6090" w:type="dxa"/>
          </w:tcPr>
          <w:p w14:paraId="7D206882" w14:textId="77777777" w:rsidR="00784A40" w:rsidRDefault="00784A40" w:rsidP="0000614B">
            <w:pPr>
              <w:cnfStyle w:val="000000000000" w:firstRow="0" w:lastRow="0" w:firstColumn="0" w:lastColumn="0" w:oddVBand="0" w:evenVBand="0" w:oddHBand="0" w:evenHBand="0" w:firstRowFirstColumn="0" w:firstRowLastColumn="0" w:lastRowFirstColumn="0" w:lastRowLastColumn="0"/>
            </w:pPr>
            <w:r>
              <w:t xml:space="preserve">Tableau contenant le détail de la quantité d’octets transféré au chargement de la page web. Contient notamment le total d’octet, le total d’octet en prenant en compte le cache ainsi que le détail pour chaque type de fichier (html, </w:t>
            </w:r>
            <w:proofErr w:type="spellStart"/>
            <w:r>
              <w:t>css</w:t>
            </w:r>
            <w:proofErr w:type="spellEnd"/>
            <w:r>
              <w:t xml:space="preserve">, javascript, image, </w:t>
            </w:r>
            <w:proofErr w:type="spellStart"/>
            <w:r>
              <w:t>etc</w:t>
            </w:r>
            <w:proofErr w:type="spellEnd"/>
            <w:r>
              <w:t>)</w:t>
            </w:r>
          </w:p>
        </w:tc>
      </w:tr>
    </w:tbl>
    <w:p w14:paraId="2FABD8B0" w14:textId="77777777" w:rsidR="00EA6F1F" w:rsidRDefault="00784A40" w:rsidP="00EA6F1F">
      <w:pPr>
        <w:keepNext/>
      </w:pPr>
      <w:r w:rsidRPr="00B51DED">
        <w:rPr>
          <w:noProof/>
        </w:rPr>
        <w:lastRenderedPageBreak/>
        <w:drawing>
          <wp:inline distT="0" distB="0" distL="0" distR="0" wp14:anchorId="27E2A092" wp14:editId="0E3884FE">
            <wp:extent cx="2897171" cy="4267200"/>
            <wp:effectExtent l="0" t="0" r="0" b="0"/>
            <wp:docPr id="657607132" name="Image 1" descr="Une image contenant texte, lettre,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7132" name="Image 1" descr="Une image contenant texte, lettre, Police, menu&#10;&#10;Description générée automatiquement"/>
                    <pic:cNvPicPr/>
                  </pic:nvPicPr>
                  <pic:blipFill>
                    <a:blip r:embed="rId24"/>
                    <a:stretch>
                      <a:fillRect/>
                    </a:stretch>
                  </pic:blipFill>
                  <pic:spPr>
                    <a:xfrm>
                      <a:off x="0" y="0"/>
                      <a:ext cx="2955177" cy="4352636"/>
                    </a:xfrm>
                    <a:prstGeom prst="rect">
                      <a:avLst/>
                    </a:prstGeom>
                  </pic:spPr>
                </pic:pic>
              </a:graphicData>
            </a:graphic>
          </wp:inline>
        </w:drawing>
      </w:r>
    </w:p>
    <w:p w14:paraId="54022479" w14:textId="0003570A" w:rsidR="00784A40" w:rsidRDefault="00EA6F1F" w:rsidP="00EA6F1F">
      <w:pPr>
        <w:pStyle w:val="Caption"/>
        <w:rPr>
          <w:rFonts w:eastAsia="Times New Roman" w:cs="Times New Roman"/>
          <w:bCs w:val="0"/>
          <w:color w:val="118AB2" w:themeColor="accent1"/>
          <w:sz w:val="16"/>
        </w:rPr>
      </w:pPr>
      <w:bookmarkStart w:id="84" w:name="_Toc139287071"/>
      <w:r w:rsidRPr="00EA6F1F">
        <w:rPr>
          <w:rFonts w:eastAsia="Times New Roman" w:cs="Times New Roman"/>
          <w:bCs w:val="0"/>
          <w:color w:val="118AB2" w:themeColor="accent1"/>
          <w:sz w:val="16"/>
        </w:rPr>
        <w:t xml:space="preserve">Figure </w:t>
      </w:r>
      <w:r w:rsidRPr="00EA6F1F">
        <w:rPr>
          <w:rFonts w:eastAsia="Times New Roman" w:cs="Times New Roman"/>
          <w:bCs w:val="0"/>
          <w:color w:val="118AB2" w:themeColor="accent1"/>
          <w:sz w:val="16"/>
        </w:rPr>
        <w:fldChar w:fldCharType="begin"/>
      </w:r>
      <w:r w:rsidRPr="00EA6F1F">
        <w:rPr>
          <w:rFonts w:eastAsia="Times New Roman" w:cs="Times New Roman"/>
          <w:bCs w:val="0"/>
          <w:color w:val="118AB2" w:themeColor="accent1"/>
          <w:sz w:val="16"/>
        </w:rPr>
        <w:instrText xml:space="preserve"> SEQ Figure \* ARABIC </w:instrText>
      </w:r>
      <w:r w:rsidRPr="00EA6F1F">
        <w:rPr>
          <w:rFonts w:eastAsia="Times New Roman" w:cs="Times New Roman"/>
          <w:bCs w:val="0"/>
          <w:color w:val="118AB2" w:themeColor="accent1"/>
          <w:sz w:val="16"/>
        </w:rPr>
        <w:fldChar w:fldCharType="separate"/>
      </w:r>
      <w:r w:rsidRPr="00EA6F1F">
        <w:rPr>
          <w:rFonts w:eastAsia="Times New Roman" w:cs="Times New Roman"/>
          <w:bCs w:val="0"/>
          <w:color w:val="118AB2" w:themeColor="accent1"/>
          <w:sz w:val="16"/>
        </w:rPr>
        <w:t>10</w:t>
      </w:r>
      <w:r w:rsidRPr="00EA6F1F">
        <w:rPr>
          <w:rFonts w:eastAsia="Times New Roman" w:cs="Times New Roman"/>
          <w:bCs w:val="0"/>
          <w:color w:val="118AB2" w:themeColor="accent1"/>
          <w:sz w:val="16"/>
        </w:rPr>
        <w:fldChar w:fldCharType="end"/>
      </w:r>
      <w:r w:rsidRPr="00EA6F1F">
        <w:rPr>
          <w:rFonts w:eastAsia="Times New Roman" w:cs="Times New Roman"/>
          <w:bCs w:val="0"/>
          <w:color w:val="118AB2" w:themeColor="accent1"/>
          <w:sz w:val="16"/>
        </w:rPr>
        <w:t xml:space="preserve"> – Exemple de retour de la librairie </w:t>
      </w:r>
      <w:proofErr w:type="spellStart"/>
      <w:r w:rsidRPr="00EA6F1F">
        <w:rPr>
          <w:rFonts w:eastAsia="Times New Roman" w:cs="Times New Roman"/>
          <w:bCs w:val="0"/>
          <w:color w:val="118AB2" w:themeColor="accent1"/>
          <w:sz w:val="16"/>
        </w:rPr>
        <w:t>carbon-calculator</w:t>
      </w:r>
      <w:bookmarkEnd w:id="84"/>
      <w:proofErr w:type="spellEnd"/>
    </w:p>
    <w:p w14:paraId="286527C2" w14:textId="77777777" w:rsidR="006715FA" w:rsidRPr="006715FA" w:rsidRDefault="006715FA" w:rsidP="006715FA"/>
    <w:p w14:paraId="713E2A9E" w14:textId="77777777" w:rsidR="00784A40" w:rsidRDefault="00784A40" w:rsidP="0000614B">
      <w:pPr>
        <w:pStyle w:val="Heading4"/>
        <w:numPr>
          <w:ilvl w:val="3"/>
          <w:numId w:val="6"/>
        </w:numPr>
      </w:pPr>
      <w:r>
        <w:t>Performances</w:t>
      </w:r>
    </w:p>
    <w:p w14:paraId="218B6257" w14:textId="5323D385" w:rsidR="0098379A" w:rsidRDefault="00784A40" w:rsidP="0000614B">
      <w:r>
        <w:t>Temps d’exécution moyen : Entre 5 et 15 secondes</w:t>
      </w:r>
    </w:p>
    <w:p w14:paraId="61135E53" w14:textId="7DBB5773" w:rsidR="0000614B" w:rsidRDefault="00A15271" w:rsidP="00A15271">
      <w:pPr>
        <w:pStyle w:val="Heading1"/>
      </w:pPr>
      <w:bookmarkStart w:id="85" w:name="_Toc139287061"/>
      <w:r>
        <w:lastRenderedPageBreak/>
        <w:t>Récapitulatif</w:t>
      </w:r>
      <w:r w:rsidR="006715FA">
        <w:t xml:space="preserve"> des solutions retenues / conseillées</w:t>
      </w:r>
      <w:bookmarkEnd w:id="85"/>
    </w:p>
    <w:tbl>
      <w:tblPr>
        <w:tblStyle w:val="GridTable4-Accent1"/>
        <w:tblW w:w="9858" w:type="dxa"/>
        <w:tblLayout w:type="fixed"/>
        <w:tblLook w:val="04A0" w:firstRow="1" w:lastRow="0" w:firstColumn="1" w:lastColumn="0" w:noHBand="0" w:noVBand="1"/>
      </w:tblPr>
      <w:tblGrid>
        <w:gridCol w:w="1413"/>
        <w:gridCol w:w="1843"/>
        <w:gridCol w:w="3827"/>
        <w:gridCol w:w="2775"/>
      </w:tblGrid>
      <w:tr w:rsidR="00A15271" w14:paraId="399954CF" w14:textId="77777777" w:rsidTr="006715FA">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13" w:type="dxa"/>
          </w:tcPr>
          <w:p w14:paraId="487B319D" w14:textId="619C0B75" w:rsidR="00A15271" w:rsidRDefault="00A15271" w:rsidP="00A15271">
            <w:r>
              <w:t>Métadonnée</w:t>
            </w:r>
          </w:p>
        </w:tc>
        <w:tc>
          <w:tcPr>
            <w:tcW w:w="1843" w:type="dxa"/>
          </w:tcPr>
          <w:p w14:paraId="392B2961" w14:textId="0CB23EA7" w:rsidR="00A15271" w:rsidRDefault="00A15271" w:rsidP="00A15271">
            <w:pPr>
              <w:cnfStyle w:val="100000000000" w:firstRow="1" w:lastRow="0" w:firstColumn="0" w:lastColumn="0" w:oddVBand="0" w:evenVBand="0" w:oddHBand="0" w:evenHBand="0" w:firstRowFirstColumn="0" w:firstRowLastColumn="0" w:lastRowFirstColumn="0" w:lastRowLastColumn="0"/>
            </w:pPr>
            <w:r>
              <w:t>Solution</w:t>
            </w:r>
            <w:r w:rsidR="006715FA">
              <w:t xml:space="preserve"> retenue</w:t>
            </w:r>
          </w:p>
        </w:tc>
        <w:tc>
          <w:tcPr>
            <w:tcW w:w="3827" w:type="dxa"/>
          </w:tcPr>
          <w:p w14:paraId="47DF43CE" w14:textId="02F061D2" w:rsidR="00A15271" w:rsidRDefault="00A15271" w:rsidP="00A15271">
            <w:pPr>
              <w:cnfStyle w:val="100000000000" w:firstRow="1" w:lastRow="0" w:firstColumn="0" w:lastColumn="0" w:oddVBand="0" w:evenVBand="0" w:oddHBand="0" w:evenHBand="0" w:firstRowFirstColumn="0" w:firstRowLastColumn="0" w:lastRowFirstColumn="0" w:lastRowLastColumn="0"/>
            </w:pPr>
            <w:r>
              <w:t>Pourquoi</w:t>
            </w:r>
            <w:r w:rsidR="005E2581">
              <w:t> ?</w:t>
            </w:r>
          </w:p>
        </w:tc>
        <w:tc>
          <w:tcPr>
            <w:tcW w:w="2775" w:type="dxa"/>
          </w:tcPr>
          <w:p w14:paraId="5B39204F" w14:textId="4B97165F" w:rsidR="00A15271" w:rsidRDefault="00A15271" w:rsidP="00A15271">
            <w:pPr>
              <w:cnfStyle w:val="100000000000" w:firstRow="1" w:lastRow="0" w:firstColumn="0" w:lastColumn="0" w:oddVBand="0" w:evenVBand="0" w:oddHBand="0" w:evenHBand="0" w:firstRowFirstColumn="0" w:firstRowLastColumn="0" w:lastRowFirstColumn="0" w:lastRowLastColumn="0"/>
            </w:pPr>
            <w:r>
              <w:t>Alternatives</w:t>
            </w:r>
          </w:p>
        </w:tc>
      </w:tr>
      <w:tr w:rsidR="00A15271" w14:paraId="2E01C26E" w14:textId="77777777" w:rsidTr="006715F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413" w:type="dxa"/>
          </w:tcPr>
          <w:p w14:paraId="4A57686F" w14:textId="23CB5D57" w:rsidR="00A15271" w:rsidRDefault="00A15271" w:rsidP="00F30201">
            <w:pPr>
              <w:jc w:val="left"/>
            </w:pPr>
            <w:r>
              <w:t>RGAA</w:t>
            </w:r>
          </w:p>
        </w:tc>
        <w:tc>
          <w:tcPr>
            <w:tcW w:w="1843" w:type="dxa"/>
            <w:vMerge w:val="restart"/>
          </w:tcPr>
          <w:p w14:paraId="11D07A3F" w14:textId="77777777" w:rsidR="00A15271" w:rsidRDefault="00A15271" w:rsidP="00F30201">
            <w:pPr>
              <w:jc w:val="left"/>
              <w:cnfStyle w:val="000000100000" w:firstRow="0" w:lastRow="0" w:firstColumn="0" w:lastColumn="0" w:oddVBand="0" w:evenVBand="0" w:oddHBand="1" w:evenHBand="0" w:firstRowFirstColumn="0" w:firstRowLastColumn="0" w:lastRowFirstColumn="0" w:lastRowLastColumn="0"/>
            </w:pPr>
            <w:proofErr w:type="spellStart"/>
            <w:r>
              <w:t>Lighthouse</w:t>
            </w:r>
            <w:proofErr w:type="spellEnd"/>
          </w:p>
          <w:p w14:paraId="164E3EFF" w14:textId="7A37F07A" w:rsidR="00A15271" w:rsidRDefault="00A15271" w:rsidP="00F30201">
            <w:pPr>
              <w:jc w:val="left"/>
              <w:cnfStyle w:val="000000100000" w:firstRow="0" w:lastRow="0" w:firstColumn="0" w:lastColumn="0" w:oddVBand="0" w:evenVBand="0" w:oddHBand="1" w:evenHBand="0" w:firstRowFirstColumn="0" w:firstRowLastColumn="0" w:lastRowFirstColumn="0" w:lastRowLastColumn="0"/>
            </w:pPr>
          </w:p>
        </w:tc>
        <w:tc>
          <w:tcPr>
            <w:tcW w:w="3827" w:type="dxa"/>
            <w:vMerge w:val="restart"/>
          </w:tcPr>
          <w:p w14:paraId="4737885E" w14:textId="77777777" w:rsidR="00A15271" w:rsidRDefault="00A15271" w:rsidP="00F30201">
            <w:pPr>
              <w:pStyle w:val="ListPuces"/>
              <w:jc w:val="left"/>
              <w:cnfStyle w:val="000000100000" w:firstRow="0" w:lastRow="0" w:firstColumn="0" w:lastColumn="0" w:oddVBand="0" w:evenVBand="0" w:oddHBand="1" w:evenHBand="0" w:firstRowFirstColumn="0" w:firstRowLastColumn="0" w:lastRowFirstColumn="0" w:lastRowLastColumn="0"/>
            </w:pPr>
            <w:r>
              <w:t>Gratuit</w:t>
            </w:r>
          </w:p>
          <w:p w14:paraId="7B490B68" w14:textId="4573D36B" w:rsidR="00A15271" w:rsidRDefault="00A15271" w:rsidP="00F30201">
            <w:pPr>
              <w:pStyle w:val="ListPuces"/>
              <w:jc w:val="left"/>
              <w:cnfStyle w:val="000000100000" w:firstRow="0" w:lastRow="0" w:firstColumn="0" w:lastColumn="0" w:oddVBand="0" w:evenVBand="0" w:oddHBand="1" w:evenHBand="0" w:firstRowFirstColumn="0" w:firstRowLastColumn="0" w:lastRowFirstColumn="0" w:lastRowLastColumn="0"/>
            </w:pPr>
            <w:r>
              <w:t>Couvre plusieurs métadonnées</w:t>
            </w:r>
          </w:p>
          <w:p w14:paraId="59D9AD1F" w14:textId="70D11527" w:rsidR="00A15271" w:rsidRDefault="001F2ED7" w:rsidP="00F30201">
            <w:pPr>
              <w:pStyle w:val="ListPuces"/>
              <w:jc w:val="left"/>
              <w:cnfStyle w:val="000000100000" w:firstRow="0" w:lastRow="0" w:firstColumn="0" w:lastColumn="0" w:oddVBand="0" w:evenVBand="0" w:oddHBand="1" w:evenHBand="0" w:firstRowFirstColumn="0" w:firstRowLastColumn="0" w:lastRowFirstColumn="0" w:lastRowLastColumn="0"/>
            </w:pPr>
            <w:r>
              <w:t>Solution toujours maintenue</w:t>
            </w:r>
          </w:p>
          <w:p w14:paraId="52D379DA" w14:textId="5B9A6F52" w:rsidR="00A15271" w:rsidRDefault="00560DCA" w:rsidP="00F30201">
            <w:pPr>
              <w:pStyle w:val="ListPuces"/>
              <w:jc w:val="left"/>
              <w:cnfStyle w:val="000000100000" w:firstRow="0" w:lastRow="0" w:firstColumn="0" w:lastColumn="0" w:oddVBand="0" w:evenVBand="0" w:oddHBand="1" w:evenHBand="0" w:firstRowFirstColumn="0" w:firstRowLastColumn="0" w:lastRowFirstColumn="0" w:lastRowLastColumn="0"/>
            </w:pPr>
            <w:r>
              <w:t>Seule solution intégrable identifiée pour les bonnes pratiques</w:t>
            </w:r>
          </w:p>
        </w:tc>
        <w:tc>
          <w:tcPr>
            <w:tcW w:w="2775" w:type="dxa"/>
            <w:vMerge w:val="restart"/>
          </w:tcPr>
          <w:p w14:paraId="15F68966" w14:textId="77777777" w:rsidR="00A15271" w:rsidRDefault="00A15271" w:rsidP="00F30201">
            <w:pPr>
              <w:jc w:val="left"/>
              <w:cnfStyle w:val="000000100000" w:firstRow="0" w:lastRow="0" w:firstColumn="0" w:lastColumn="0" w:oddVBand="0" w:evenVBand="0" w:oddHBand="1" w:evenHBand="0" w:firstRowFirstColumn="0" w:firstRowLastColumn="0" w:lastRowFirstColumn="0" w:lastRowLastColumn="0"/>
            </w:pPr>
          </w:p>
        </w:tc>
      </w:tr>
      <w:tr w:rsidR="00A15271" w14:paraId="365722CA" w14:textId="77777777" w:rsidTr="006715FA">
        <w:trPr>
          <w:trHeight w:val="826"/>
        </w:trPr>
        <w:tc>
          <w:tcPr>
            <w:cnfStyle w:val="001000000000" w:firstRow="0" w:lastRow="0" w:firstColumn="1" w:lastColumn="0" w:oddVBand="0" w:evenVBand="0" w:oddHBand="0" w:evenHBand="0" w:firstRowFirstColumn="0" w:firstRowLastColumn="0" w:lastRowFirstColumn="0" w:lastRowLastColumn="0"/>
            <w:tcW w:w="1413" w:type="dxa"/>
          </w:tcPr>
          <w:p w14:paraId="148CCE87" w14:textId="6C43C03F" w:rsidR="00A15271" w:rsidRDefault="00A15271" w:rsidP="00F30201">
            <w:pPr>
              <w:jc w:val="left"/>
            </w:pPr>
            <w:r>
              <w:t>Bonnes pratiques</w:t>
            </w:r>
          </w:p>
        </w:tc>
        <w:tc>
          <w:tcPr>
            <w:tcW w:w="1843" w:type="dxa"/>
            <w:vMerge/>
          </w:tcPr>
          <w:p w14:paraId="78DBDF57" w14:textId="0BA9F2B3" w:rsidR="00A15271" w:rsidRDefault="00A15271" w:rsidP="00F30201">
            <w:pPr>
              <w:jc w:val="left"/>
              <w:cnfStyle w:val="000000000000" w:firstRow="0" w:lastRow="0" w:firstColumn="0" w:lastColumn="0" w:oddVBand="0" w:evenVBand="0" w:oddHBand="0" w:evenHBand="0" w:firstRowFirstColumn="0" w:firstRowLastColumn="0" w:lastRowFirstColumn="0" w:lastRowLastColumn="0"/>
            </w:pPr>
          </w:p>
        </w:tc>
        <w:tc>
          <w:tcPr>
            <w:tcW w:w="3827" w:type="dxa"/>
            <w:vMerge/>
          </w:tcPr>
          <w:p w14:paraId="261405B1" w14:textId="77777777" w:rsidR="00A15271" w:rsidRDefault="00A15271" w:rsidP="00F30201">
            <w:pPr>
              <w:jc w:val="left"/>
              <w:cnfStyle w:val="000000000000" w:firstRow="0" w:lastRow="0" w:firstColumn="0" w:lastColumn="0" w:oddVBand="0" w:evenVBand="0" w:oddHBand="0" w:evenHBand="0" w:firstRowFirstColumn="0" w:firstRowLastColumn="0" w:lastRowFirstColumn="0" w:lastRowLastColumn="0"/>
            </w:pPr>
          </w:p>
        </w:tc>
        <w:tc>
          <w:tcPr>
            <w:tcW w:w="2775" w:type="dxa"/>
            <w:vMerge/>
          </w:tcPr>
          <w:p w14:paraId="692B1F28" w14:textId="77777777" w:rsidR="00A15271" w:rsidRDefault="00A15271" w:rsidP="00F30201">
            <w:pPr>
              <w:jc w:val="left"/>
              <w:cnfStyle w:val="000000000000" w:firstRow="0" w:lastRow="0" w:firstColumn="0" w:lastColumn="0" w:oddVBand="0" w:evenVBand="0" w:oddHBand="0" w:evenHBand="0" w:firstRowFirstColumn="0" w:firstRowLastColumn="0" w:lastRowFirstColumn="0" w:lastRowLastColumn="0"/>
            </w:pPr>
          </w:p>
        </w:tc>
      </w:tr>
      <w:tr w:rsidR="00A15271" w:rsidRPr="00B8605F" w14:paraId="5D37EFB1" w14:textId="77777777" w:rsidTr="006715FA">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413" w:type="dxa"/>
          </w:tcPr>
          <w:p w14:paraId="47DE7061" w14:textId="4D774835" w:rsidR="00A15271" w:rsidRDefault="00A15271" w:rsidP="00F30201">
            <w:pPr>
              <w:jc w:val="left"/>
            </w:pPr>
            <w:r>
              <w:t>Technologies et trackers</w:t>
            </w:r>
          </w:p>
        </w:tc>
        <w:tc>
          <w:tcPr>
            <w:tcW w:w="1843" w:type="dxa"/>
          </w:tcPr>
          <w:p w14:paraId="3B8A20A4" w14:textId="0EAE1F74" w:rsidR="00A15271" w:rsidRDefault="00A15271" w:rsidP="00F30201">
            <w:pPr>
              <w:jc w:val="left"/>
              <w:cnfStyle w:val="000000100000" w:firstRow="0" w:lastRow="0" w:firstColumn="0" w:lastColumn="0" w:oddVBand="0" w:evenVBand="0" w:oddHBand="1" w:evenHBand="0" w:firstRowFirstColumn="0" w:firstRowLastColumn="0" w:lastRowFirstColumn="0" w:lastRowLastColumn="0"/>
            </w:pPr>
            <w:proofErr w:type="spellStart"/>
            <w:r>
              <w:t>Wappalyzer</w:t>
            </w:r>
            <w:proofErr w:type="spellEnd"/>
            <w:r>
              <w:t xml:space="preserve"> (CLI)</w:t>
            </w:r>
          </w:p>
        </w:tc>
        <w:tc>
          <w:tcPr>
            <w:tcW w:w="3827" w:type="dxa"/>
          </w:tcPr>
          <w:p w14:paraId="4FE4E7DF" w14:textId="67648536" w:rsidR="001F2ED7" w:rsidRDefault="001F2ED7" w:rsidP="00F30201">
            <w:pPr>
              <w:pStyle w:val="ListPuces"/>
              <w:jc w:val="left"/>
              <w:cnfStyle w:val="000000100000" w:firstRow="0" w:lastRow="0" w:firstColumn="0" w:lastColumn="0" w:oddVBand="0" w:evenVBand="0" w:oddHBand="1" w:evenHBand="0" w:firstRowFirstColumn="0" w:firstRowLastColumn="0" w:lastRowFirstColumn="0" w:lastRowLastColumn="0"/>
            </w:pPr>
            <w:r>
              <w:t>Gratuit</w:t>
            </w:r>
          </w:p>
          <w:p w14:paraId="1A76E07F" w14:textId="77777777" w:rsidR="00A15271" w:rsidRDefault="00A15271" w:rsidP="00F30201">
            <w:pPr>
              <w:pStyle w:val="ListPuces"/>
              <w:jc w:val="left"/>
              <w:cnfStyle w:val="000000100000" w:firstRow="0" w:lastRow="0" w:firstColumn="0" w:lastColumn="0" w:oddVBand="0" w:evenVBand="0" w:oddHBand="1" w:evenHBand="0" w:firstRowFirstColumn="0" w:firstRowLastColumn="0" w:lastRowFirstColumn="0" w:lastRowLastColumn="0"/>
            </w:pPr>
            <w:r>
              <w:t>Seule solution gratuite identifiée</w:t>
            </w:r>
            <w:r w:rsidR="00560DCA">
              <w:t xml:space="preserve"> retournant suffisamment de données pour le traitement</w:t>
            </w:r>
          </w:p>
          <w:p w14:paraId="3D130088" w14:textId="71E9481A" w:rsidR="001F2ED7" w:rsidRDefault="001F2ED7" w:rsidP="00F30201">
            <w:pPr>
              <w:pStyle w:val="ListPuces"/>
              <w:jc w:val="left"/>
              <w:cnfStyle w:val="000000100000" w:firstRow="0" w:lastRow="0" w:firstColumn="0" w:lastColumn="0" w:oddVBand="0" w:evenVBand="0" w:oddHBand="1" w:evenHBand="0" w:firstRowFirstColumn="0" w:firstRowLastColumn="0" w:lastRowFirstColumn="0" w:lastRowLastColumn="0"/>
            </w:pPr>
            <w:r>
              <w:t>Solution toujours maintenue</w:t>
            </w:r>
          </w:p>
        </w:tc>
        <w:tc>
          <w:tcPr>
            <w:tcW w:w="2775" w:type="dxa"/>
          </w:tcPr>
          <w:p w14:paraId="1F006BA3" w14:textId="44EEC271" w:rsidR="00A15271" w:rsidRPr="00B8605F" w:rsidRDefault="00A15271" w:rsidP="00F30201">
            <w:pPr>
              <w:pStyle w:val="ListPuces"/>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B8605F">
              <w:rPr>
                <w:lang w:val="en-US"/>
              </w:rPr>
              <w:t>Wappalyzer</w:t>
            </w:r>
            <w:proofErr w:type="spellEnd"/>
            <w:r w:rsidRPr="00B8605F">
              <w:rPr>
                <w:lang w:val="en-US"/>
              </w:rPr>
              <w:t xml:space="preserve"> </w:t>
            </w:r>
            <w:r w:rsidR="00B8605F" w:rsidRPr="00B8605F">
              <w:rPr>
                <w:lang w:val="en-US"/>
              </w:rPr>
              <w:t>API (</w:t>
            </w:r>
            <w:proofErr w:type="spellStart"/>
            <w:r w:rsidR="00B8605F" w:rsidRPr="00B8605F">
              <w:rPr>
                <w:lang w:val="en-US"/>
              </w:rPr>
              <w:t>pa</w:t>
            </w:r>
            <w:r w:rsidR="00B8605F">
              <w:rPr>
                <w:lang w:val="en-US"/>
              </w:rPr>
              <w:t>yant</w:t>
            </w:r>
            <w:proofErr w:type="spellEnd"/>
            <w:r w:rsidR="00B8605F">
              <w:rPr>
                <w:lang w:val="en-US"/>
              </w:rPr>
              <w:t>)</w:t>
            </w:r>
          </w:p>
          <w:p w14:paraId="1D0829CA" w14:textId="6A03ADA0" w:rsidR="00560DCA" w:rsidRPr="006715FA" w:rsidRDefault="00A15271" w:rsidP="006715FA">
            <w:pPr>
              <w:pStyle w:val="ListPuces"/>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B8605F">
              <w:rPr>
                <w:lang w:val="en-US"/>
              </w:rPr>
              <w:t>Builtwith</w:t>
            </w:r>
            <w:proofErr w:type="spellEnd"/>
            <w:r w:rsidRPr="00B8605F">
              <w:rPr>
                <w:lang w:val="en-US"/>
              </w:rPr>
              <w:t xml:space="preserve"> </w:t>
            </w:r>
            <w:r w:rsidR="00560DCA">
              <w:rPr>
                <w:lang w:val="en-US"/>
              </w:rPr>
              <w:t xml:space="preserve">Api </w:t>
            </w:r>
            <w:r w:rsidRPr="00B8605F">
              <w:rPr>
                <w:lang w:val="en-US"/>
              </w:rPr>
              <w:t>(</w:t>
            </w:r>
            <w:proofErr w:type="spellStart"/>
            <w:r w:rsidRPr="00B8605F">
              <w:rPr>
                <w:lang w:val="en-US"/>
              </w:rPr>
              <w:t>Payant</w:t>
            </w:r>
            <w:proofErr w:type="spellEnd"/>
            <w:r w:rsidRPr="00B8605F">
              <w:rPr>
                <w:lang w:val="en-US"/>
              </w:rPr>
              <w:t>)</w:t>
            </w:r>
          </w:p>
        </w:tc>
      </w:tr>
      <w:tr w:rsidR="00A15271" w:rsidRPr="005E2581" w14:paraId="279C1D69" w14:textId="77777777" w:rsidTr="006715FA">
        <w:trPr>
          <w:trHeight w:val="852"/>
        </w:trPr>
        <w:tc>
          <w:tcPr>
            <w:cnfStyle w:val="001000000000" w:firstRow="0" w:lastRow="0" w:firstColumn="1" w:lastColumn="0" w:oddVBand="0" w:evenVBand="0" w:oddHBand="0" w:evenHBand="0" w:firstRowFirstColumn="0" w:firstRowLastColumn="0" w:lastRowFirstColumn="0" w:lastRowLastColumn="0"/>
            <w:tcW w:w="1413" w:type="dxa"/>
          </w:tcPr>
          <w:p w14:paraId="45F333D0" w14:textId="34F557B7" w:rsidR="00A15271" w:rsidRPr="00B8605F" w:rsidRDefault="000A425C" w:rsidP="00F30201">
            <w:pPr>
              <w:jc w:val="left"/>
              <w:rPr>
                <w:lang w:val="en-US"/>
              </w:rPr>
            </w:pPr>
            <w:r>
              <w:rPr>
                <w:lang w:val="en-US"/>
              </w:rPr>
              <w:t>Responsive</w:t>
            </w:r>
          </w:p>
        </w:tc>
        <w:tc>
          <w:tcPr>
            <w:tcW w:w="1843" w:type="dxa"/>
          </w:tcPr>
          <w:p w14:paraId="1E179C97" w14:textId="6EEF260A" w:rsidR="00A15271" w:rsidRPr="00B8605F" w:rsidRDefault="005E2581" w:rsidP="00F3020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Google Mobile Friendly Test</w:t>
            </w:r>
          </w:p>
        </w:tc>
        <w:tc>
          <w:tcPr>
            <w:tcW w:w="3827" w:type="dxa"/>
          </w:tcPr>
          <w:p w14:paraId="439FA1A7" w14:textId="776AC99A" w:rsidR="001F2ED7" w:rsidRDefault="001F2ED7" w:rsidP="00F30201">
            <w:pPr>
              <w:pStyle w:val="ListPuces"/>
              <w:jc w:val="left"/>
              <w:cnfStyle w:val="000000000000" w:firstRow="0" w:lastRow="0" w:firstColumn="0" w:lastColumn="0" w:oddVBand="0" w:evenVBand="0" w:oddHBand="0" w:evenHBand="0" w:firstRowFirstColumn="0" w:firstRowLastColumn="0" w:lastRowFirstColumn="0" w:lastRowLastColumn="0"/>
            </w:pPr>
            <w:r>
              <w:t>Gratuit</w:t>
            </w:r>
          </w:p>
          <w:p w14:paraId="148A2DE1" w14:textId="77777777" w:rsidR="005E2581" w:rsidRDefault="005E2581" w:rsidP="00F30201">
            <w:pPr>
              <w:pStyle w:val="ListPuces"/>
              <w:jc w:val="left"/>
              <w:cnfStyle w:val="000000000000" w:firstRow="0" w:lastRow="0" w:firstColumn="0" w:lastColumn="0" w:oddVBand="0" w:evenVBand="0" w:oddHBand="0" w:evenHBand="0" w:firstRowFirstColumn="0" w:firstRowLastColumn="0" w:lastRowFirstColumn="0" w:lastRowLastColumn="0"/>
            </w:pPr>
            <w:r>
              <w:t xml:space="preserve">Seule solution </w:t>
            </w:r>
            <w:r w:rsidR="00560DCA">
              <w:t xml:space="preserve">intégrable dans le processus </w:t>
            </w:r>
            <w:r>
              <w:t>identifiée</w:t>
            </w:r>
          </w:p>
          <w:p w14:paraId="0ADF0129" w14:textId="5816C406" w:rsidR="001F2ED7" w:rsidRPr="005E2581" w:rsidRDefault="001F2ED7" w:rsidP="00F30201">
            <w:pPr>
              <w:pStyle w:val="ListPuces"/>
              <w:jc w:val="left"/>
              <w:cnfStyle w:val="000000000000" w:firstRow="0" w:lastRow="0" w:firstColumn="0" w:lastColumn="0" w:oddVBand="0" w:evenVBand="0" w:oddHBand="0" w:evenHBand="0" w:firstRowFirstColumn="0" w:firstRowLastColumn="0" w:lastRowFirstColumn="0" w:lastRowLastColumn="0"/>
            </w:pPr>
            <w:r>
              <w:t>Solution toujours maintenue</w:t>
            </w:r>
          </w:p>
        </w:tc>
        <w:tc>
          <w:tcPr>
            <w:tcW w:w="2775" w:type="dxa"/>
          </w:tcPr>
          <w:p w14:paraId="283C2D21" w14:textId="77777777" w:rsidR="00A15271" w:rsidRPr="005E2581" w:rsidRDefault="00A15271" w:rsidP="00F30201">
            <w:pPr>
              <w:jc w:val="left"/>
              <w:cnfStyle w:val="000000000000" w:firstRow="0" w:lastRow="0" w:firstColumn="0" w:lastColumn="0" w:oddVBand="0" w:evenVBand="0" w:oddHBand="0" w:evenHBand="0" w:firstRowFirstColumn="0" w:firstRowLastColumn="0" w:lastRowFirstColumn="0" w:lastRowLastColumn="0"/>
            </w:pPr>
          </w:p>
        </w:tc>
      </w:tr>
      <w:tr w:rsidR="00A15271" w:rsidRPr="00F30201" w14:paraId="1081DD89" w14:textId="77777777" w:rsidTr="006715FA">
        <w:trPr>
          <w:cnfStyle w:val="000000100000" w:firstRow="0" w:lastRow="0" w:firstColumn="0" w:lastColumn="0" w:oddVBand="0" w:evenVBand="0" w:oddHBand="1" w:evenHBand="0" w:firstRowFirstColumn="0" w:firstRowLastColumn="0" w:lastRowFirstColumn="0" w:lastRowLastColumn="0"/>
          <w:trHeight w:val="2462"/>
        </w:trPr>
        <w:tc>
          <w:tcPr>
            <w:cnfStyle w:val="001000000000" w:firstRow="0" w:lastRow="0" w:firstColumn="1" w:lastColumn="0" w:oddVBand="0" w:evenVBand="0" w:oddHBand="0" w:evenHBand="0" w:firstRowFirstColumn="0" w:firstRowLastColumn="0" w:lastRowFirstColumn="0" w:lastRowLastColumn="0"/>
            <w:tcW w:w="1413" w:type="dxa"/>
          </w:tcPr>
          <w:p w14:paraId="2B21177E" w14:textId="7BC3185F" w:rsidR="00A15271" w:rsidRPr="005E2581" w:rsidRDefault="005E2581" w:rsidP="00F30201">
            <w:pPr>
              <w:jc w:val="left"/>
            </w:pPr>
            <w:r>
              <w:t>Empreinte Carbone</w:t>
            </w:r>
          </w:p>
        </w:tc>
        <w:tc>
          <w:tcPr>
            <w:tcW w:w="1843" w:type="dxa"/>
          </w:tcPr>
          <w:p w14:paraId="2F8F0827" w14:textId="027AF150" w:rsidR="00A15271" w:rsidRPr="005E2581" w:rsidRDefault="00560DCA" w:rsidP="00F30201">
            <w:pPr>
              <w:jc w:val="left"/>
              <w:cnfStyle w:val="000000100000" w:firstRow="0" w:lastRow="0" w:firstColumn="0" w:lastColumn="0" w:oddVBand="0" w:evenVBand="0" w:oddHBand="1" w:evenHBand="0" w:firstRowFirstColumn="0" w:firstRowLastColumn="0" w:lastRowFirstColumn="0" w:lastRowLastColumn="0"/>
            </w:pPr>
            <w:proofErr w:type="spellStart"/>
            <w:r>
              <w:t>Website</w:t>
            </w:r>
            <w:proofErr w:type="spellEnd"/>
            <w:r>
              <w:t xml:space="preserve"> </w:t>
            </w:r>
            <w:r w:rsidR="005E2581">
              <w:t>Carbo</w:t>
            </w:r>
            <w:r>
              <w:t xml:space="preserve">n </w:t>
            </w:r>
            <w:proofErr w:type="spellStart"/>
            <w:r>
              <w:t>C</w:t>
            </w:r>
            <w:r w:rsidR="005E2581">
              <w:t>alculator</w:t>
            </w:r>
            <w:proofErr w:type="spellEnd"/>
            <w:r w:rsidR="00F30201">
              <w:t xml:space="preserve"> (</w:t>
            </w:r>
            <w:r>
              <w:t>API</w:t>
            </w:r>
            <w:r w:rsidR="00F30201">
              <w:t>)</w:t>
            </w:r>
          </w:p>
        </w:tc>
        <w:tc>
          <w:tcPr>
            <w:tcW w:w="3827" w:type="dxa"/>
          </w:tcPr>
          <w:p w14:paraId="5ED04E82" w14:textId="77777777" w:rsidR="00A15271" w:rsidRDefault="005E2581" w:rsidP="00F30201">
            <w:pPr>
              <w:pStyle w:val="ListPuces"/>
              <w:jc w:val="left"/>
              <w:cnfStyle w:val="000000100000" w:firstRow="0" w:lastRow="0" w:firstColumn="0" w:lastColumn="0" w:oddVBand="0" w:evenVBand="0" w:oddHBand="1" w:evenHBand="0" w:firstRowFirstColumn="0" w:firstRowLastColumn="0" w:lastRowFirstColumn="0" w:lastRowLastColumn="0"/>
            </w:pPr>
            <w:r>
              <w:t>Gratuit</w:t>
            </w:r>
          </w:p>
          <w:p w14:paraId="569FD7AA" w14:textId="77777777" w:rsidR="005E2581" w:rsidRDefault="00560DCA" w:rsidP="00F30201">
            <w:pPr>
              <w:pStyle w:val="ListPuces"/>
              <w:jc w:val="left"/>
              <w:cnfStyle w:val="000000100000" w:firstRow="0" w:lastRow="0" w:firstColumn="0" w:lastColumn="0" w:oddVBand="0" w:evenVBand="0" w:oddHBand="1" w:evenHBand="0" w:firstRowFirstColumn="0" w:firstRowLastColumn="0" w:lastRowFirstColumn="0" w:lastRowLastColumn="0"/>
            </w:pPr>
            <w:r>
              <w:t>Indépendant d’autres technologies</w:t>
            </w:r>
          </w:p>
          <w:p w14:paraId="3CFE985A" w14:textId="1B46D577" w:rsidR="00560DCA" w:rsidRDefault="00560DCA" w:rsidP="00F30201">
            <w:pPr>
              <w:pStyle w:val="ListPuces"/>
              <w:jc w:val="left"/>
              <w:cnfStyle w:val="000000100000" w:firstRow="0" w:lastRow="0" w:firstColumn="0" w:lastColumn="0" w:oddVBand="0" w:evenVBand="0" w:oddHBand="1" w:evenHBand="0" w:firstRowFirstColumn="0" w:firstRowLastColumn="0" w:lastRowFirstColumn="0" w:lastRowLastColumn="0"/>
            </w:pPr>
            <w:r>
              <w:t>Simplicité et rapidité d’intégration</w:t>
            </w:r>
          </w:p>
          <w:p w14:paraId="1D388FAB" w14:textId="20257840" w:rsidR="00560DCA" w:rsidRPr="005E2581" w:rsidRDefault="00560DCA" w:rsidP="00F30201">
            <w:pPr>
              <w:pStyle w:val="ListPuces"/>
              <w:jc w:val="left"/>
              <w:cnfStyle w:val="000000100000" w:firstRow="0" w:lastRow="0" w:firstColumn="0" w:lastColumn="0" w:oddVBand="0" w:evenVBand="0" w:oddHBand="1" w:evenHBand="0" w:firstRowFirstColumn="0" w:firstRowLastColumn="0" w:lastRowFirstColumn="0" w:lastRowLastColumn="0"/>
            </w:pPr>
            <w:proofErr w:type="spellStart"/>
            <w:r>
              <w:t>Solutionmaintenue</w:t>
            </w:r>
            <w:proofErr w:type="spellEnd"/>
            <w:r>
              <w:t xml:space="preserve"> donc à jour avec les méthodes de calculs les plus répandues</w:t>
            </w:r>
          </w:p>
        </w:tc>
        <w:tc>
          <w:tcPr>
            <w:tcW w:w="2775" w:type="dxa"/>
          </w:tcPr>
          <w:p w14:paraId="047FBC2E" w14:textId="77777777" w:rsidR="00A15271" w:rsidRDefault="00F30201" w:rsidP="00F30201">
            <w:pPr>
              <w:pStyle w:val="ListPuces"/>
              <w:jc w:val="left"/>
              <w:cnfStyle w:val="000000100000" w:firstRow="0" w:lastRow="0" w:firstColumn="0" w:lastColumn="0" w:oddVBand="0" w:evenVBand="0" w:oddHBand="1" w:evenHBand="0" w:firstRowFirstColumn="0" w:firstRowLastColumn="0" w:lastRowFirstColumn="0" w:lastRowLastColumn="0"/>
            </w:pPr>
            <w:r w:rsidRPr="00F30201">
              <w:t>Carbon</w:t>
            </w:r>
            <w:r w:rsidR="00560DCA">
              <w:t>-</w:t>
            </w:r>
            <w:proofErr w:type="spellStart"/>
            <w:r w:rsidR="00560DCA">
              <w:t>c</w:t>
            </w:r>
            <w:r w:rsidRPr="00F30201">
              <w:t>alculator</w:t>
            </w:r>
            <w:proofErr w:type="spellEnd"/>
            <w:r w:rsidRPr="00F30201">
              <w:t xml:space="preserve"> API (retour </w:t>
            </w:r>
            <w:r w:rsidR="00560DCA">
              <w:t>plus</w:t>
            </w:r>
            <w:r>
              <w:t xml:space="preserve"> détaillé</w:t>
            </w:r>
            <w:r w:rsidR="00560DCA">
              <w:t>, mais non maintenu donc potentiellement déprécié</w:t>
            </w:r>
            <w:r>
              <w:t>)</w:t>
            </w:r>
          </w:p>
          <w:p w14:paraId="1DEC623F" w14:textId="309CC71B" w:rsidR="00560DCA" w:rsidRPr="00F30201" w:rsidRDefault="00560DCA" w:rsidP="006715FA">
            <w:pPr>
              <w:pStyle w:val="ListPuces"/>
              <w:numPr>
                <w:ilvl w:val="0"/>
                <w:numId w:val="0"/>
              </w:numPr>
              <w:jc w:val="left"/>
              <w:cnfStyle w:val="000000100000" w:firstRow="0" w:lastRow="0" w:firstColumn="0" w:lastColumn="0" w:oddVBand="0" w:evenVBand="0" w:oddHBand="1" w:evenHBand="0" w:firstRowFirstColumn="0" w:firstRowLastColumn="0" w:lastRowFirstColumn="0" w:lastRowLastColumn="0"/>
            </w:pPr>
          </w:p>
        </w:tc>
      </w:tr>
    </w:tbl>
    <w:p w14:paraId="5F9FA647" w14:textId="1F36535C" w:rsidR="00A15271" w:rsidRPr="00F30201" w:rsidRDefault="00A15271" w:rsidP="00A15271"/>
    <w:sectPr w:rsidR="00A15271" w:rsidRPr="00F30201" w:rsidSect="00B06C1F">
      <w:headerReference w:type="default" r:id="rId25"/>
      <w:footerReference w:type="default" r:id="rId26"/>
      <w:headerReference w:type="first" r:id="rId27"/>
      <w:pgSz w:w="11906" w:h="16838" w:code="9"/>
      <w:pgMar w:top="1701" w:right="707" w:bottom="1531" w:left="1418" w:header="431"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65B4" w14:textId="77777777" w:rsidR="0024555E" w:rsidRDefault="0024555E">
      <w:r>
        <w:separator/>
      </w:r>
    </w:p>
  </w:endnote>
  <w:endnote w:type="continuationSeparator" w:id="0">
    <w:p w14:paraId="5944B1DA" w14:textId="77777777" w:rsidR="0024555E" w:rsidRDefault="0024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9EFF" w14:textId="77777777" w:rsidR="00ED30F4" w:rsidRPr="00447F4F" w:rsidRDefault="00ED30F4" w:rsidP="00ED30F4">
    <w:pPr>
      <w:pStyle w:val="Footer"/>
    </w:pPr>
    <w:r w:rsidRPr="00447F4F">
      <w:t xml:space="preserve">Page </w:t>
    </w:r>
    <w:r w:rsidRPr="00447F4F">
      <w:fldChar w:fldCharType="begin"/>
    </w:r>
    <w:r w:rsidRPr="00447F4F">
      <w:instrText xml:space="preserve"> PAGE </w:instrText>
    </w:r>
    <w:r w:rsidRPr="00447F4F">
      <w:fldChar w:fldCharType="separate"/>
    </w:r>
    <w:r w:rsidR="00DE6B57">
      <w:t>5</w:t>
    </w:r>
    <w:r w:rsidRPr="00447F4F">
      <w:fldChar w:fldCharType="end"/>
    </w:r>
    <w:r w:rsidRPr="00447F4F">
      <w:t xml:space="preserve"> / </w:t>
    </w:r>
    <w:r w:rsidR="00F13AE1">
      <w:fldChar w:fldCharType="begin"/>
    </w:r>
    <w:r w:rsidR="00F13AE1">
      <w:instrText xml:space="preserve"> NUMPAGES  \* MERGEFORMAT </w:instrText>
    </w:r>
    <w:r w:rsidR="00F13AE1">
      <w:fldChar w:fldCharType="separate"/>
    </w:r>
    <w:r w:rsidR="00DE6B57">
      <w:t>5</w:t>
    </w:r>
    <w:r w:rsidR="00F13AE1">
      <w:fldChar w:fldCharType="end"/>
    </w:r>
    <w:r w:rsidRPr="00447F4F">
      <w:drawing>
        <wp:anchor distT="0" distB="0" distL="114300" distR="114300" simplePos="0" relativeHeight="251675136" behindDoc="0" locked="0" layoutInCell="1" allowOverlap="1" wp14:anchorId="2ACBBD2B" wp14:editId="6524F043">
          <wp:simplePos x="0" y="0"/>
          <wp:positionH relativeFrom="column">
            <wp:posOffset>4680585</wp:posOffset>
          </wp:positionH>
          <wp:positionV relativeFrom="paragraph">
            <wp:posOffset>0</wp:posOffset>
          </wp:positionV>
          <wp:extent cx="1753200" cy="439200"/>
          <wp:effectExtent l="0" t="0" r="0" b="0"/>
          <wp:wrapSquare wrapText="bothSides"/>
          <wp:docPr id="5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37A13" w14:textId="77777777" w:rsidR="002C1B76" w:rsidRDefault="002C1B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5A71" w14:textId="77777777" w:rsidR="0024555E" w:rsidRDefault="0024555E">
      <w:r>
        <w:separator/>
      </w:r>
    </w:p>
  </w:footnote>
  <w:footnote w:type="continuationSeparator" w:id="0">
    <w:p w14:paraId="7CB1B509" w14:textId="77777777" w:rsidR="0024555E" w:rsidRDefault="00245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3C98" w14:textId="2BE0B8AF" w:rsidR="00F35DDB" w:rsidRPr="002D50AC" w:rsidRDefault="00092625" w:rsidP="002D50AC">
    <w:pPr>
      <w:pStyle w:val="Header"/>
    </w:pPr>
    <w:fldSimple w:instr=" REF  DateRéférence  \* MERGEFORMAT ">
      <w:r w:rsidR="00F608AE">
        <w:t>03/07/2023</w:t>
      </w:r>
    </w:fldSimple>
    <w:r w:rsidR="002D50AC" w:rsidRPr="00CA5B59">
      <w:tab/>
    </w:r>
    <w:r w:rsidR="00F13AE1">
      <w:fldChar w:fldCharType="begin"/>
    </w:r>
    <w:r w:rsidR="00F13AE1">
      <w:instrText xml:space="preserve"> REF  TitreDocument  \* MERGEFORMAT </w:instrText>
    </w:r>
    <w:r w:rsidR="00F13AE1">
      <w:fldChar w:fldCharType="separate"/>
    </w:r>
    <w:r w:rsidR="00F608AE">
      <w:t>Etude Crawler Web</w:t>
    </w:r>
    <w:r w:rsidR="00F13AE1">
      <w:fldChar w:fldCharType="end"/>
    </w:r>
    <w:r w:rsidR="002D50AC" w:rsidRPr="00CA5B59">
      <w:tab/>
    </w:r>
    <w:r w:rsidR="00F13AE1">
      <w:t>MESR</w:t>
    </w:r>
  </w:p>
  <w:p w14:paraId="3A375169" w14:textId="77777777" w:rsidR="002C1B76" w:rsidRDefault="002C1B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7F6B" w14:textId="77777777" w:rsidR="00C96E56" w:rsidRDefault="00C96E56" w:rsidP="00C96E56">
    <w:r w:rsidRPr="00D47B66">
      <w:rPr>
        <w:noProof/>
      </w:rPr>
      <mc:AlternateContent>
        <mc:Choice Requires="wps">
          <w:drawing>
            <wp:anchor distT="0" distB="0" distL="114300" distR="114300" simplePos="0" relativeHeight="251671040" behindDoc="0" locked="0" layoutInCell="1" allowOverlap="1" wp14:anchorId="55222BC8" wp14:editId="1AF671A6">
              <wp:simplePos x="0" y="0"/>
              <wp:positionH relativeFrom="page">
                <wp:align>center</wp:align>
              </wp:positionH>
              <wp:positionV relativeFrom="paragraph">
                <wp:posOffset>-680484</wp:posOffset>
              </wp:positionV>
              <wp:extent cx="8086298" cy="11925300"/>
              <wp:effectExtent l="0" t="0" r="0" b="0"/>
              <wp:wrapNone/>
              <wp:docPr id="965" name="Rectangle 965"/>
              <wp:cNvGraphicFramePr/>
              <a:graphic xmlns:a="http://schemas.openxmlformats.org/drawingml/2006/main">
                <a:graphicData uri="http://schemas.microsoft.com/office/word/2010/wordprocessingShape">
                  <wps:wsp>
                    <wps:cNvSpPr/>
                    <wps:spPr>
                      <a:xfrm>
                        <a:off x="0" y="0"/>
                        <a:ext cx="8086298" cy="119253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4DB3D03" id="Rectangle 965" o:spid="_x0000_s1026" style="position:absolute;margin-left:0;margin-top:-53.6pt;width:636.7pt;height:939pt;z-index:251671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" fillcolor="#118ab2 [3204]" stroked="f" strokeweight="1pt">
              <w10:wrap anchorx="page"/>
            </v:rect>
          </w:pict>
        </mc:Fallback>
      </mc:AlternateContent>
    </w:r>
    <w:r>
      <w:rPr>
        <w:noProof/>
        <w:szCs w:val="52"/>
      </w:rPr>
      <mc:AlternateContent>
        <mc:Choice Requires="wps">
          <w:drawing>
            <wp:anchor distT="0" distB="0" distL="114300" distR="114300" simplePos="0" relativeHeight="251670016" behindDoc="1" locked="0" layoutInCell="1" allowOverlap="1" wp14:anchorId="7B72A68C" wp14:editId="786C405E">
              <wp:simplePos x="0" y="0"/>
              <wp:positionH relativeFrom="page">
                <wp:align>right</wp:align>
              </wp:positionH>
              <wp:positionV relativeFrom="paragraph">
                <wp:posOffset>-277546</wp:posOffset>
              </wp:positionV>
              <wp:extent cx="115849" cy="10680192"/>
              <wp:effectExtent l="0" t="0" r="0" b="6985"/>
              <wp:wrapNone/>
              <wp:docPr id="2" name="Rectangle 2"/>
              <wp:cNvGraphicFramePr/>
              <a:graphic xmlns:a="http://schemas.openxmlformats.org/drawingml/2006/main">
                <a:graphicData uri="http://schemas.microsoft.com/office/word/2010/wordprocessingShape">
                  <wps:wsp>
                    <wps:cNvSpPr/>
                    <wps:spPr>
                      <a:xfrm>
                        <a:off x="0" y="0"/>
                        <a:ext cx="115849" cy="1068019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40143BA" id="Rectangle 2" o:spid="_x0000_s1026" style="position:absolute;margin-left:-42.1pt;margin-top:-21.85pt;width:9.1pt;height:840.95pt;z-index:-251646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" fillcolor="#118ab2 [3204]" stroked="f" strokeweight="1pt">
              <w10:wrap anchorx="page"/>
            </v:rect>
          </w:pict>
        </mc:Fallback>
      </mc:AlternateContent>
    </w:r>
  </w:p>
  <w:p w14:paraId="17BAE5CB" w14:textId="77777777" w:rsidR="00C96E56" w:rsidRDefault="00C96E56" w:rsidP="00C96E56"/>
  <w:p w14:paraId="780E5FE1" w14:textId="77777777" w:rsidR="00C96E56" w:rsidRDefault="00C96E56" w:rsidP="00C96E56">
    <w:r w:rsidRPr="00323771">
      <w:rPr>
        <w:b/>
        <w:noProof/>
      </w:rPr>
      <w:drawing>
        <wp:anchor distT="0" distB="0" distL="114300" distR="114300" simplePos="0" relativeHeight="251673088" behindDoc="0" locked="0" layoutInCell="1" allowOverlap="1" wp14:anchorId="6BEE4B8F" wp14:editId="2FD59F11">
          <wp:simplePos x="0" y="0"/>
          <wp:positionH relativeFrom="margin">
            <wp:posOffset>0</wp:posOffset>
          </wp:positionH>
          <wp:positionV relativeFrom="paragraph">
            <wp:posOffset>93980</wp:posOffset>
          </wp:positionV>
          <wp:extent cx="2819400" cy="704850"/>
          <wp:effectExtent l="0" t="0" r="0" b="0"/>
          <wp:wrapNone/>
          <wp:docPr id="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194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813159" w14:textId="77777777" w:rsidR="00C96E56" w:rsidRDefault="00C96E56" w:rsidP="00C96E56"/>
  <w:p w14:paraId="294F11DA" w14:textId="77777777" w:rsidR="00C96E56" w:rsidRDefault="00C96E56" w:rsidP="00C96E56"/>
  <w:p w14:paraId="596CAEF6" w14:textId="77777777" w:rsidR="00C96E56" w:rsidRDefault="00C96E56" w:rsidP="00C96E56"/>
  <w:p w14:paraId="3980FA3F" w14:textId="77777777" w:rsidR="00C96E56" w:rsidRDefault="00C96E56" w:rsidP="00C96E56">
    <w:r w:rsidRPr="00D47B66">
      <w:rPr>
        <w:noProof/>
      </w:rPr>
      <w:drawing>
        <wp:anchor distT="0" distB="0" distL="114300" distR="114300" simplePos="0" relativeHeight="251672064" behindDoc="0" locked="0" layoutInCell="1" allowOverlap="1" wp14:anchorId="31441B3B" wp14:editId="1CD567EC">
          <wp:simplePos x="0" y="0"/>
          <wp:positionH relativeFrom="column">
            <wp:posOffset>-2834335</wp:posOffset>
          </wp:positionH>
          <wp:positionV relativeFrom="paragraph">
            <wp:posOffset>2235176</wp:posOffset>
          </wp:positionV>
          <wp:extent cx="10112400" cy="8229600"/>
          <wp:effectExtent l="0" t="0" r="3175" b="0"/>
          <wp:wrapNone/>
          <wp:docPr id="5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Forme.png"/>
                  <pic:cNvPicPr/>
                </pic:nvPicPr>
                <pic:blipFill>
                  <a:blip r:embed="rId2">
                    <a:extLst>
                      <a:ext uri="{28A0092B-C50C-407E-A947-70E740481C1C}">
                        <a14:useLocalDpi xmlns:a14="http://schemas.microsoft.com/office/drawing/2010/main" val="0"/>
                      </a:ext>
                    </a:extLst>
                  </a:blip>
                  <a:stretch>
                    <a:fillRect/>
                  </a:stretch>
                </pic:blipFill>
                <pic:spPr>
                  <a:xfrm>
                    <a:off x="0" y="0"/>
                    <a:ext cx="10112400" cy="8229600"/>
                  </a:xfrm>
                  <a:prstGeom prst="rect">
                    <a:avLst/>
                  </a:prstGeom>
                </pic:spPr>
              </pic:pic>
            </a:graphicData>
          </a:graphic>
          <wp14:sizeRelH relativeFrom="margin">
            <wp14:pctWidth>0</wp14:pctWidth>
          </wp14:sizeRelH>
          <wp14:sizeRelV relativeFrom="margin">
            <wp14:pctHeight>0</wp14:pctHeight>
          </wp14:sizeRelV>
        </wp:anchor>
      </w:drawing>
    </w:r>
  </w:p>
  <w:p w14:paraId="240D056D" w14:textId="77777777" w:rsidR="00C96E56" w:rsidRPr="006728D4" w:rsidRDefault="00C96E56" w:rsidP="00C96E56">
    <w:pPr>
      <w:pStyle w:val="Header"/>
    </w:pPr>
  </w:p>
  <w:p w14:paraId="2295E577" w14:textId="77777777" w:rsidR="00C96E56" w:rsidRPr="00EC4614" w:rsidRDefault="00C96E56" w:rsidP="00C96E56">
    <w:pPr>
      <w:pStyle w:val="Header"/>
    </w:pPr>
  </w:p>
  <w:p w14:paraId="6B90C8EA" w14:textId="77777777" w:rsidR="00F35DDB" w:rsidRPr="00C96E56" w:rsidRDefault="00F35DDB" w:rsidP="00C96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62.75pt;height:1062.75pt" o:bullet="t">
        <v:imagedata r:id="rId1" o:title="O_Synoya"/>
      </v:shape>
    </w:pict>
  </w:numPicBullet>
  <w:abstractNum w:abstractNumId="0" w15:restartNumberingAfterBreak="0">
    <w:nsid w:val="09EE1B02"/>
    <w:multiLevelType w:val="multilevel"/>
    <w:tmpl w:val="F04C3A6A"/>
    <w:lvl w:ilvl="0">
      <w:start w:val="1"/>
      <w:numFmt w:val="bullet"/>
      <w:pStyle w:val="ListPuces"/>
      <w:lvlText w:val=""/>
      <w:lvlPicBulletId w:val="0"/>
      <w:lvlJc w:val="left"/>
      <w:pPr>
        <w:ind w:left="510" w:hanging="283"/>
      </w:pPr>
      <w:rPr>
        <w:rFonts w:ascii="Symbol" w:hAnsi="Symbol" w:hint="default"/>
        <w:color w:val="auto"/>
        <w:sz w:val="24"/>
      </w:rPr>
    </w:lvl>
    <w:lvl w:ilvl="1">
      <w:start w:val="1"/>
      <w:numFmt w:val="bullet"/>
      <w:lvlText w:val=""/>
      <w:lvlJc w:val="left"/>
      <w:pPr>
        <w:ind w:left="1021" w:hanging="227"/>
      </w:pPr>
      <w:rPr>
        <w:rFonts w:ascii="Symbol" w:hAnsi="Symbol" w:hint="default"/>
        <w:color w:val="118AB2" w:themeColor="accent1"/>
        <w:sz w:val="28"/>
      </w:rPr>
    </w:lvl>
    <w:lvl w:ilvl="2">
      <w:start w:val="1"/>
      <w:numFmt w:val="bullet"/>
      <w:lvlText w:val=""/>
      <w:lvlJc w:val="left"/>
      <w:pPr>
        <w:ind w:left="1531" w:hanging="284"/>
      </w:pPr>
      <w:rPr>
        <w:rFonts w:ascii="Symbol" w:hAnsi="Symbol" w:hint="default"/>
        <w:color w:val="33C1B1" w:themeColor="accent5"/>
        <w:sz w:val="24"/>
      </w:rPr>
    </w:lvl>
    <w:lvl w:ilvl="3">
      <w:start w:val="1"/>
      <w:numFmt w:val="bullet"/>
      <w:lvlText w:val=""/>
      <w:lvlJc w:val="left"/>
      <w:pPr>
        <w:ind w:left="2041" w:hanging="283"/>
      </w:pPr>
      <w:rPr>
        <w:rFonts w:ascii="Symbol" w:hAnsi="Symbol" w:hint="default"/>
        <w:color w:val="293241" w:themeColor="text1"/>
        <w:sz w:val="22"/>
      </w:rPr>
    </w:lvl>
    <w:lvl w:ilvl="4">
      <w:start w:val="1"/>
      <w:numFmt w:val="bullet"/>
      <w:lvlText w:val=""/>
      <w:lvlJc w:val="left"/>
      <w:pPr>
        <w:ind w:left="2552" w:hanging="284"/>
      </w:pPr>
      <w:rPr>
        <w:rFonts w:ascii="Symbol" w:hAnsi="Symbol" w:hint="default"/>
        <w:color w:val="293241" w:themeColor="text1"/>
        <w:sz w:val="20"/>
      </w:rPr>
    </w:lvl>
    <w:lvl w:ilvl="5">
      <w:start w:val="1"/>
      <w:numFmt w:val="bullet"/>
      <w:lvlText w:val=""/>
      <w:lvlJc w:val="left"/>
      <w:pPr>
        <w:ind w:left="3062" w:hanging="284"/>
      </w:pPr>
      <w:rPr>
        <w:rFonts w:ascii="Symbol" w:hAnsi="Symbol" w:hint="default"/>
        <w:color w:val="293241" w:themeColor="text1"/>
      </w:rPr>
    </w:lvl>
    <w:lvl w:ilvl="6">
      <w:start w:val="1"/>
      <w:numFmt w:val="bullet"/>
      <w:lvlText w:val=""/>
      <w:lvlJc w:val="left"/>
      <w:pPr>
        <w:ind w:left="3572" w:hanging="283"/>
      </w:pPr>
      <w:rPr>
        <w:rFonts w:ascii="Symbol" w:hAnsi="Symbol" w:hint="default"/>
      </w:rPr>
    </w:lvl>
    <w:lvl w:ilvl="7">
      <w:start w:val="1"/>
      <w:numFmt w:val="bullet"/>
      <w:lvlText w:val=""/>
      <w:lvlJc w:val="left"/>
      <w:pPr>
        <w:ind w:left="4082" w:hanging="283"/>
      </w:pPr>
      <w:rPr>
        <w:rFonts w:ascii="Symbol" w:hAnsi="Symbol" w:hint="default"/>
        <w:color w:val="293241" w:themeColor="text1"/>
      </w:rPr>
    </w:lvl>
    <w:lvl w:ilvl="8">
      <w:start w:val="1"/>
      <w:numFmt w:val="bullet"/>
      <w:lvlText w:val=""/>
      <w:lvlJc w:val="left"/>
      <w:pPr>
        <w:ind w:left="4593" w:hanging="284"/>
      </w:pPr>
      <w:rPr>
        <w:rFonts w:ascii="Symbol" w:hAnsi="Symbol" w:hint="default"/>
        <w:color w:val="293241" w:themeColor="text1"/>
      </w:rPr>
    </w:lvl>
  </w:abstractNum>
  <w:abstractNum w:abstractNumId="1" w15:restartNumberingAfterBreak="0">
    <w:nsid w:val="212F35C7"/>
    <w:multiLevelType w:val="multilevel"/>
    <w:tmpl w:val="D5FCDDB0"/>
    <w:lvl w:ilvl="0">
      <w:start w:val="1"/>
      <w:numFmt w:val="decimal"/>
      <w:pStyle w:val="Heading1"/>
      <w:suff w:val="space"/>
      <w:lvlText w:val="%1"/>
      <w:lvlJc w:val="left"/>
      <w:pPr>
        <w:ind w:left="360" w:hanging="360"/>
      </w:pPr>
      <w:rPr>
        <w:rFonts w:ascii="Arial" w:hAnsi="Arial" w:hint="default"/>
        <w:b/>
        <w:i w:val="0"/>
        <w:color w:val="045588"/>
        <w:sz w:val="32"/>
      </w:rPr>
    </w:lvl>
    <w:lvl w:ilvl="1">
      <w:start w:val="1"/>
      <w:numFmt w:val="decimal"/>
      <w:pStyle w:val="Heading2"/>
      <w:suff w:val="space"/>
      <w:lvlText w:val="%1.%2"/>
      <w:lvlJc w:val="left"/>
      <w:pPr>
        <w:ind w:left="792" w:hanging="432"/>
      </w:pPr>
      <w:rPr>
        <w:rFonts w:ascii="Arial" w:hAnsi="Arial" w:hint="default"/>
        <w:b/>
        <w:i w:val="0"/>
        <w:color w:val="595A5B"/>
        <w:sz w:val="24"/>
      </w:rPr>
    </w:lvl>
    <w:lvl w:ilvl="2">
      <w:start w:val="1"/>
      <w:numFmt w:val="decimal"/>
      <w:pStyle w:val="Heading3"/>
      <w:suff w:val="space"/>
      <w:lvlText w:val="%1.%2.%3"/>
      <w:lvlJc w:val="left"/>
      <w:pPr>
        <w:ind w:left="1224" w:hanging="504"/>
      </w:pPr>
      <w:rPr>
        <w:rFonts w:ascii="Arial" w:hAnsi="Arial" w:hint="default"/>
        <w:b/>
        <w:i w:val="0"/>
        <w:color w:val="595A5B"/>
        <w:sz w:val="22"/>
      </w:rPr>
    </w:lvl>
    <w:lvl w:ilvl="3">
      <w:start w:val="1"/>
      <w:numFmt w:val="decimal"/>
      <w:pStyle w:val="Heading4"/>
      <w:suff w:val="space"/>
      <w:lvlText w:val="%1.%2.%3.%4"/>
      <w:lvlJc w:val="left"/>
      <w:pPr>
        <w:ind w:left="1728" w:hanging="648"/>
      </w:pPr>
      <w:rPr>
        <w:rFonts w:ascii="Arial" w:hAnsi="Arial" w:hint="default"/>
        <w:b w:val="0"/>
        <w:i w:val="0"/>
        <w:color w:val="595A5B"/>
        <w:sz w:val="20"/>
      </w:rPr>
    </w:lvl>
    <w:lvl w:ilvl="4">
      <w:start w:val="1"/>
      <w:numFmt w:val="decimal"/>
      <w:pStyle w:val="Heading5"/>
      <w:suff w:val="space"/>
      <w:lvlText w:val="(%5)"/>
      <w:lvlJc w:val="left"/>
      <w:pPr>
        <w:ind w:left="2232" w:hanging="792"/>
      </w:pPr>
      <w:rPr>
        <w:rFonts w:hint="default"/>
      </w:rPr>
    </w:lvl>
    <w:lvl w:ilvl="5">
      <w:start w:val="1"/>
      <w:numFmt w:val="lowerLetter"/>
      <w:pStyle w:val="Heading6"/>
      <w:suff w:val="space"/>
      <w:lvlText w:val="(%5%6)"/>
      <w:lvlJc w:val="left"/>
      <w:pPr>
        <w:ind w:left="2736" w:hanging="936"/>
      </w:pPr>
      <w:rPr>
        <w:rFonts w:hint="default"/>
      </w:rPr>
    </w:lvl>
    <w:lvl w:ilvl="6">
      <w:start w:val="1"/>
      <w:numFmt w:val="decimal"/>
      <w:pStyle w:val="Heading7"/>
      <w:suff w:val="space"/>
      <w:lvlText w:val="%1.%2.%3.%4.%5.%6.%7."/>
      <w:lvlJc w:val="left"/>
      <w:pPr>
        <w:ind w:left="3240" w:hanging="1080"/>
      </w:pPr>
      <w:rPr>
        <w:rFonts w:hint="default"/>
      </w:rPr>
    </w:lvl>
    <w:lvl w:ilvl="7">
      <w:start w:val="1"/>
      <w:numFmt w:val="decimal"/>
      <w:pStyle w:val="Heading8"/>
      <w:suff w:val="space"/>
      <w:lvlText w:val="%1.%2.%3.%4.%5.%6.%7.%8."/>
      <w:lvlJc w:val="left"/>
      <w:pPr>
        <w:ind w:left="3744" w:hanging="1224"/>
      </w:pPr>
      <w:rPr>
        <w:rFonts w:hint="default"/>
      </w:rPr>
    </w:lvl>
    <w:lvl w:ilvl="8">
      <w:start w:val="1"/>
      <w:numFmt w:val="decimal"/>
      <w:pStyle w:val="Heading9"/>
      <w:suff w:val="space"/>
      <w:lvlText w:val="%1.%2.%3.%4.%5.%6.%7.%8.%9."/>
      <w:lvlJc w:val="left"/>
      <w:pPr>
        <w:ind w:left="4320" w:hanging="1440"/>
      </w:pPr>
      <w:rPr>
        <w:rFonts w:hint="default"/>
      </w:rPr>
    </w:lvl>
  </w:abstractNum>
  <w:abstractNum w:abstractNumId="2" w15:restartNumberingAfterBreak="0">
    <w:nsid w:val="44732323"/>
    <w:multiLevelType w:val="multilevel"/>
    <w:tmpl w:val="AF504684"/>
    <w:lvl w:ilvl="0">
      <w:start w:val="1"/>
      <w:numFmt w:val="upperLetter"/>
      <w:pStyle w:val="Appendix1"/>
      <w:lvlText w:val="Appendix %1"/>
      <w:lvlJc w:val="left"/>
      <w:pPr>
        <w:tabs>
          <w:tab w:val="num" w:pos="1593"/>
        </w:tabs>
        <w:ind w:left="0" w:hanging="567"/>
      </w:pPr>
      <w:rPr>
        <w:rFonts w:ascii="Arial" w:hAnsi="Arial" w:hint="default"/>
        <w:b/>
        <w:i w:val="0"/>
        <w:color w:val="4D4D4D"/>
        <w:kern w:val="28"/>
        <w:sz w:val="36"/>
      </w:rPr>
    </w:lvl>
    <w:lvl w:ilvl="1">
      <w:start w:val="1"/>
      <w:numFmt w:val="decimal"/>
      <w:pStyle w:val="Appendix2"/>
      <w:lvlText w:val="%1.%2"/>
      <w:lvlJc w:val="left"/>
      <w:pPr>
        <w:tabs>
          <w:tab w:val="num" w:pos="0"/>
        </w:tabs>
        <w:ind w:left="0" w:hanging="567"/>
      </w:pPr>
      <w:rPr>
        <w:rFonts w:ascii="Arial" w:hAnsi="Arial" w:hint="default"/>
        <w:b/>
        <w:i w:val="0"/>
        <w:color w:val="016CA7"/>
        <w:sz w:val="24"/>
        <w:szCs w:val="24"/>
      </w:rPr>
    </w:lvl>
    <w:lvl w:ilvl="2">
      <w:start w:val="1"/>
      <w:numFmt w:val="decimal"/>
      <w:lvlText w:val="%1.%2.%3"/>
      <w:lvlJc w:val="left"/>
      <w:pPr>
        <w:tabs>
          <w:tab w:val="num" w:pos="0"/>
        </w:tabs>
        <w:ind w:left="0" w:hanging="567"/>
      </w:pPr>
      <w:rPr>
        <w:rFonts w:ascii="Arial" w:hAnsi="Arial" w:hint="default"/>
        <w:b/>
        <w:i w:val="0"/>
        <w:color w:val="016CA7"/>
        <w:sz w:val="22"/>
        <w:szCs w:val="22"/>
      </w:rPr>
    </w:lvl>
    <w:lvl w:ilvl="3">
      <w:start w:val="1"/>
      <w:numFmt w:val="decimal"/>
      <w:lvlText w:val="%1.%2.%3.%4"/>
      <w:lvlJc w:val="left"/>
      <w:pPr>
        <w:tabs>
          <w:tab w:val="num" w:pos="-837"/>
        </w:tabs>
        <w:ind w:left="-837" w:hanging="864"/>
      </w:pPr>
      <w:rPr>
        <w:rFonts w:hint="default"/>
      </w:rPr>
    </w:lvl>
    <w:lvl w:ilvl="4">
      <w:start w:val="1"/>
      <w:numFmt w:val="decimal"/>
      <w:lvlText w:val="A%5"/>
      <w:lvlJc w:val="left"/>
      <w:pPr>
        <w:tabs>
          <w:tab w:val="num" w:pos="-1134"/>
        </w:tabs>
        <w:ind w:left="-1134" w:hanging="567"/>
      </w:pPr>
      <w:rPr>
        <w:rFonts w:ascii="Arial" w:hAnsi="Arial" w:hint="default"/>
        <w:b/>
        <w:i w:val="0"/>
        <w:color w:val="0033CC"/>
        <w:sz w:val="22"/>
      </w:rPr>
    </w:lvl>
    <w:lvl w:ilvl="5">
      <w:start w:val="1"/>
      <w:numFmt w:val="decimal"/>
      <w:lvlText w:val="B%6"/>
      <w:lvlJc w:val="left"/>
      <w:pPr>
        <w:tabs>
          <w:tab w:val="num" w:pos="-1134"/>
        </w:tabs>
        <w:ind w:left="-1134" w:hanging="567"/>
      </w:pPr>
      <w:rPr>
        <w:rFonts w:ascii="Arial" w:hAnsi="Arial" w:hint="default"/>
        <w:b/>
        <w:i w:val="0"/>
        <w:color w:val="0033CC"/>
        <w:sz w:val="22"/>
      </w:rPr>
    </w:lvl>
    <w:lvl w:ilvl="6">
      <w:start w:val="1"/>
      <w:numFmt w:val="decimal"/>
      <w:lvlText w:val="C%7"/>
      <w:lvlJc w:val="left"/>
      <w:pPr>
        <w:tabs>
          <w:tab w:val="num" w:pos="-1134"/>
        </w:tabs>
        <w:ind w:left="-1134" w:hanging="567"/>
      </w:pPr>
      <w:rPr>
        <w:rFonts w:ascii="Arial" w:hAnsi="Arial" w:hint="default"/>
        <w:b/>
        <w:i w:val="0"/>
        <w:color w:val="0033CC"/>
        <w:sz w:val="22"/>
      </w:rPr>
    </w:lvl>
    <w:lvl w:ilvl="7">
      <w:start w:val="1"/>
      <w:numFmt w:val="decimal"/>
      <w:lvlText w:val="D%8"/>
      <w:lvlJc w:val="left"/>
      <w:pPr>
        <w:tabs>
          <w:tab w:val="num" w:pos="-1134"/>
        </w:tabs>
        <w:ind w:left="-1134" w:hanging="567"/>
      </w:pPr>
      <w:rPr>
        <w:rFonts w:ascii="Arial" w:hAnsi="Arial" w:hint="default"/>
        <w:b/>
        <w:i w:val="0"/>
        <w:color w:val="0033CC"/>
        <w:sz w:val="22"/>
      </w:rPr>
    </w:lvl>
    <w:lvl w:ilvl="8">
      <w:start w:val="1"/>
      <w:numFmt w:val="decimal"/>
      <w:lvlText w:val="%1.%2.%3.%4.%5.%6.%7.%8.%9"/>
      <w:lvlJc w:val="left"/>
      <w:pPr>
        <w:tabs>
          <w:tab w:val="num" w:pos="-117"/>
        </w:tabs>
        <w:ind w:left="-117" w:hanging="1584"/>
      </w:pPr>
      <w:rPr>
        <w:rFonts w:hint="default"/>
      </w:rPr>
    </w:lvl>
  </w:abstractNum>
  <w:abstractNum w:abstractNumId="3" w15:restartNumberingAfterBreak="0">
    <w:nsid w:val="5B3E3049"/>
    <w:multiLevelType w:val="multilevel"/>
    <w:tmpl w:val="C8F04664"/>
    <w:lvl w:ilvl="0">
      <w:start w:val="1"/>
      <w:numFmt w:val="bullet"/>
      <w:pStyle w:val="TableauListPuces"/>
      <w:lvlText w:val=""/>
      <w:lvlPicBulletId w:val="0"/>
      <w:lvlJc w:val="left"/>
      <w:pPr>
        <w:ind w:left="340" w:hanging="227"/>
      </w:pPr>
      <w:rPr>
        <w:rFonts w:ascii="Symbol" w:hAnsi="Symbol" w:hint="default"/>
        <w:color w:val="auto"/>
        <w:sz w:val="24"/>
      </w:rPr>
    </w:lvl>
    <w:lvl w:ilvl="1">
      <w:start w:val="1"/>
      <w:numFmt w:val="bullet"/>
      <w:lvlText w:val=""/>
      <w:lvlJc w:val="left"/>
      <w:pPr>
        <w:ind w:left="624" w:hanging="227"/>
      </w:pPr>
      <w:rPr>
        <w:rFonts w:ascii="Symbol" w:hAnsi="Symbol" w:hint="default"/>
        <w:color w:val="118AB2" w:themeColor="accent1"/>
        <w:sz w:val="28"/>
      </w:rPr>
    </w:lvl>
    <w:lvl w:ilvl="2">
      <w:start w:val="1"/>
      <w:numFmt w:val="bullet"/>
      <w:lvlText w:val=""/>
      <w:lvlJc w:val="left"/>
      <w:pPr>
        <w:ind w:left="908" w:hanging="227"/>
      </w:pPr>
      <w:rPr>
        <w:rFonts w:ascii="Symbol" w:hAnsi="Symbol" w:hint="default"/>
        <w:color w:val="33C1B1" w:themeColor="accent5"/>
        <w:sz w:val="24"/>
      </w:rPr>
    </w:lvl>
    <w:lvl w:ilvl="3">
      <w:start w:val="1"/>
      <w:numFmt w:val="bullet"/>
      <w:lvlText w:val=""/>
      <w:lvlJc w:val="left"/>
      <w:pPr>
        <w:ind w:left="1192" w:hanging="227"/>
      </w:pPr>
      <w:rPr>
        <w:rFonts w:ascii="Symbol" w:hAnsi="Symbol" w:hint="default"/>
        <w:color w:val="293241" w:themeColor="text1"/>
        <w:sz w:val="22"/>
      </w:rPr>
    </w:lvl>
    <w:lvl w:ilvl="4">
      <w:start w:val="1"/>
      <w:numFmt w:val="bullet"/>
      <w:lvlText w:val=""/>
      <w:lvlJc w:val="left"/>
      <w:pPr>
        <w:ind w:left="1476" w:hanging="227"/>
      </w:pPr>
      <w:rPr>
        <w:rFonts w:ascii="Symbol" w:hAnsi="Symbol" w:hint="default"/>
        <w:color w:val="293241" w:themeColor="text1"/>
        <w:sz w:val="20"/>
      </w:rPr>
    </w:lvl>
    <w:lvl w:ilvl="5">
      <w:start w:val="1"/>
      <w:numFmt w:val="bullet"/>
      <w:lvlText w:val=""/>
      <w:lvlJc w:val="left"/>
      <w:pPr>
        <w:ind w:left="1760" w:hanging="227"/>
      </w:pPr>
      <w:rPr>
        <w:rFonts w:ascii="Symbol" w:hAnsi="Symbol" w:hint="default"/>
        <w:color w:val="293241" w:themeColor="text1"/>
      </w:rPr>
    </w:lvl>
    <w:lvl w:ilvl="6">
      <w:start w:val="1"/>
      <w:numFmt w:val="bullet"/>
      <w:lvlText w:val=""/>
      <w:lvlJc w:val="left"/>
      <w:pPr>
        <w:ind w:left="2044" w:hanging="227"/>
      </w:pPr>
      <w:rPr>
        <w:rFonts w:ascii="Symbol" w:hAnsi="Symbol" w:hint="default"/>
      </w:rPr>
    </w:lvl>
    <w:lvl w:ilvl="7">
      <w:start w:val="1"/>
      <w:numFmt w:val="bullet"/>
      <w:lvlText w:val=""/>
      <w:lvlJc w:val="left"/>
      <w:pPr>
        <w:ind w:left="2328" w:hanging="227"/>
      </w:pPr>
      <w:rPr>
        <w:rFonts w:ascii="Symbol" w:hAnsi="Symbol" w:hint="default"/>
        <w:color w:val="293241" w:themeColor="text1"/>
      </w:rPr>
    </w:lvl>
    <w:lvl w:ilvl="8">
      <w:start w:val="1"/>
      <w:numFmt w:val="bullet"/>
      <w:lvlText w:val=""/>
      <w:lvlJc w:val="left"/>
      <w:pPr>
        <w:ind w:left="2612" w:hanging="227"/>
      </w:pPr>
      <w:rPr>
        <w:rFonts w:ascii="Symbol" w:hAnsi="Symbol" w:hint="default"/>
        <w:color w:val="293241" w:themeColor="text1"/>
      </w:rPr>
    </w:lvl>
  </w:abstractNum>
  <w:abstractNum w:abstractNumId="4" w15:restartNumberingAfterBreak="0">
    <w:nsid w:val="717734C7"/>
    <w:multiLevelType w:val="multilevel"/>
    <w:tmpl w:val="66AC5250"/>
    <w:lvl w:ilvl="0">
      <w:start w:val="1"/>
      <w:numFmt w:val="decimal"/>
      <w:pStyle w:val="ListNumber"/>
      <w:lvlText w:val="%1."/>
      <w:lvlJc w:val="left"/>
      <w:pPr>
        <w:ind w:left="624" w:hanging="340"/>
      </w:pPr>
      <w:rPr>
        <w:rFonts w:hint="default"/>
        <w:color w:val="118AB2" w:themeColor="accent1"/>
      </w:rPr>
    </w:lvl>
    <w:lvl w:ilvl="1">
      <w:start w:val="1"/>
      <w:numFmt w:val="lowerLetter"/>
      <w:lvlText w:val="%2."/>
      <w:lvlJc w:val="left"/>
      <w:pPr>
        <w:ind w:left="1247" w:hanging="396"/>
      </w:pPr>
      <w:rPr>
        <w:rFonts w:hint="default"/>
        <w:color w:val="118AB2" w:themeColor="accent1"/>
      </w:rPr>
    </w:lvl>
    <w:lvl w:ilvl="2">
      <w:start w:val="1"/>
      <w:numFmt w:val="lowerRoman"/>
      <w:lvlText w:val="%3."/>
      <w:lvlJc w:val="right"/>
      <w:pPr>
        <w:ind w:left="1871" w:hanging="227"/>
      </w:pPr>
      <w:rPr>
        <w:rFonts w:hint="default"/>
        <w:color w:val="118AB2" w:themeColor="accent1"/>
      </w:rPr>
    </w:lvl>
    <w:lvl w:ilvl="3">
      <w:start w:val="1"/>
      <w:numFmt w:val="decimal"/>
      <w:lvlText w:val="%4."/>
      <w:lvlJc w:val="left"/>
      <w:pPr>
        <w:ind w:left="2438" w:hanging="340"/>
      </w:pPr>
      <w:rPr>
        <w:rFonts w:hint="default"/>
        <w:color w:val="166879" w:themeColor="accent2"/>
      </w:rPr>
    </w:lvl>
    <w:lvl w:ilvl="4">
      <w:start w:val="1"/>
      <w:numFmt w:val="lowerLetter"/>
      <w:lvlText w:val="%5."/>
      <w:lvlJc w:val="left"/>
      <w:pPr>
        <w:ind w:left="3062" w:hanging="340"/>
      </w:pPr>
      <w:rPr>
        <w:rFonts w:hint="default"/>
        <w:color w:val="166879" w:themeColor="accent2"/>
      </w:rPr>
    </w:lvl>
    <w:lvl w:ilvl="5">
      <w:start w:val="1"/>
      <w:numFmt w:val="lowerRoman"/>
      <w:lvlText w:val="%6."/>
      <w:lvlJc w:val="right"/>
      <w:pPr>
        <w:ind w:left="3686" w:hanging="227"/>
      </w:pPr>
      <w:rPr>
        <w:rFonts w:hint="default"/>
        <w:color w:val="166879" w:themeColor="accent2"/>
      </w:rPr>
    </w:lvl>
    <w:lvl w:ilvl="6">
      <w:start w:val="1"/>
      <w:numFmt w:val="decimal"/>
      <w:lvlText w:val="%7."/>
      <w:lvlJc w:val="left"/>
      <w:pPr>
        <w:ind w:left="4253" w:hanging="341"/>
      </w:pPr>
      <w:rPr>
        <w:rFonts w:hint="default"/>
        <w:color w:val="33C1B1" w:themeColor="accent5"/>
      </w:rPr>
    </w:lvl>
    <w:lvl w:ilvl="7">
      <w:start w:val="1"/>
      <w:numFmt w:val="lowerLetter"/>
      <w:lvlText w:val="%8."/>
      <w:lvlJc w:val="left"/>
      <w:pPr>
        <w:ind w:left="4820" w:hanging="284"/>
      </w:pPr>
      <w:rPr>
        <w:rFonts w:hint="default"/>
        <w:color w:val="33C1B1" w:themeColor="accent5"/>
      </w:rPr>
    </w:lvl>
    <w:lvl w:ilvl="8">
      <w:start w:val="1"/>
      <w:numFmt w:val="lowerRoman"/>
      <w:lvlText w:val="%9."/>
      <w:lvlJc w:val="right"/>
      <w:pPr>
        <w:ind w:left="5500" w:hanging="170"/>
      </w:pPr>
      <w:rPr>
        <w:rFonts w:hint="default"/>
        <w:color w:val="33C1B1" w:themeColor="accent5"/>
      </w:rPr>
    </w:lvl>
  </w:abstractNum>
  <w:abstractNum w:abstractNumId="5" w15:restartNumberingAfterBreak="0">
    <w:nsid w:val="74A6590B"/>
    <w:multiLevelType w:val="hybridMultilevel"/>
    <w:tmpl w:val="6584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52764024">
    <w:abstractNumId w:val="2"/>
  </w:num>
  <w:num w:numId="2" w16cid:durableId="467940223">
    <w:abstractNumId w:val="1"/>
    <w:lvlOverride w:ilvl="0">
      <w:lvl w:ilvl="0">
        <w:start w:val="1"/>
        <w:numFmt w:val="decimal"/>
        <w:pStyle w:val="Heading1"/>
        <w:suff w:val="space"/>
        <w:lvlText w:val="%1"/>
        <w:lvlJc w:val="left"/>
        <w:pPr>
          <w:ind w:left="360" w:hanging="360"/>
        </w:pPr>
        <w:rPr>
          <w:rFonts w:ascii="Arial" w:hAnsi="Arial" w:hint="default"/>
          <w:b/>
          <w:i w:val="0"/>
          <w:color w:val="118AB2" w:themeColor="accent1"/>
          <w:sz w:val="32"/>
        </w:rPr>
      </w:lvl>
    </w:lvlOverride>
    <w:lvlOverride w:ilvl="1">
      <w:lvl w:ilvl="1">
        <w:start w:val="1"/>
        <w:numFmt w:val="decimal"/>
        <w:pStyle w:val="Heading2"/>
        <w:suff w:val="space"/>
        <w:lvlText w:val="%1.%2"/>
        <w:lvlJc w:val="left"/>
        <w:pPr>
          <w:ind w:left="792" w:hanging="432"/>
        </w:pPr>
        <w:rPr>
          <w:rFonts w:ascii="Arial" w:hAnsi="Arial" w:hint="default"/>
          <w:b/>
          <w:i w:val="0"/>
          <w:color w:val="118AB2" w:themeColor="accent1"/>
          <w:sz w:val="28"/>
        </w:rPr>
      </w:lvl>
    </w:lvlOverride>
    <w:lvlOverride w:ilvl="2">
      <w:lvl w:ilvl="2">
        <w:start w:val="1"/>
        <w:numFmt w:val="decimal"/>
        <w:pStyle w:val="Heading3"/>
        <w:suff w:val="space"/>
        <w:lvlText w:val="%1.%2.%3"/>
        <w:lvlJc w:val="left"/>
        <w:pPr>
          <w:ind w:left="1224" w:hanging="504"/>
        </w:pPr>
        <w:rPr>
          <w:rFonts w:ascii="Arial" w:hAnsi="Arial" w:hint="default"/>
          <w:b/>
          <w:i w:val="0"/>
          <w:color w:val="166879" w:themeColor="accent2"/>
          <w:sz w:val="24"/>
        </w:rPr>
      </w:lvl>
    </w:lvlOverride>
    <w:lvlOverride w:ilvl="3">
      <w:lvl w:ilvl="3">
        <w:start w:val="1"/>
        <w:numFmt w:val="decimal"/>
        <w:pStyle w:val="Heading4"/>
        <w:suff w:val="space"/>
        <w:lvlText w:val="%1.%2.%3.%4"/>
        <w:lvlJc w:val="left"/>
        <w:pPr>
          <w:ind w:left="1728" w:hanging="648"/>
        </w:pPr>
        <w:rPr>
          <w:rFonts w:ascii="Arial" w:hAnsi="Arial" w:hint="default"/>
          <w:b w:val="0"/>
          <w:i w:val="0"/>
          <w:color w:val="166879" w:themeColor="accent2"/>
          <w:sz w:val="22"/>
        </w:rPr>
      </w:lvl>
    </w:lvlOverride>
    <w:lvlOverride w:ilvl="4">
      <w:lvl w:ilvl="4">
        <w:start w:val="1"/>
        <w:numFmt w:val="decimal"/>
        <w:pStyle w:val="Heading5"/>
        <w:suff w:val="space"/>
        <w:lvlText w:val="(%5)"/>
        <w:lvlJc w:val="left"/>
        <w:pPr>
          <w:ind w:left="2232" w:hanging="792"/>
        </w:pPr>
        <w:rPr>
          <w:rFonts w:hint="default"/>
        </w:rPr>
      </w:lvl>
    </w:lvlOverride>
    <w:lvlOverride w:ilvl="5">
      <w:lvl w:ilvl="5">
        <w:start w:val="1"/>
        <w:numFmt w:val="lowerLetter"/>
        <w:pStyle w:val="Heading6"/>
        <w:suff w:val="space"/>
        <w:lvlText w:val="(%5%6)"/>
        <w:lvlJc w:val="left"/>
        <w:pPr>
          <w:ind w:left="2736" w:hanging="936"/>
        </w:pPr>
        <w:rPr>
          <w:rFonts w:hint="default"/>
        </w:rPr>
      </w:lvl>
    </w:lvlOverride>
    <w:lvlOverride w:ilvl="6">
      <w:lvl w:ilvl="6">
        <w:start w:val="1"/>
        <w:numFmt w:val="lowerRoman"/>
        <w:pStyle w:val="Heading7"/>
        <w:suff w:val="space"/>
        <w:lvlText w:val="(%7)"/>
        <w:lvlJc w:val="left"/>
        <w:pPr>
          <w:ind w:left="3240" w:hanging="1080"/>
        </w:pPr>
        <w:rPr>
          <w:rFonts w:hint="default"/>
        </w:rPr>
      </w:lvl>
    </w:lvlOverride>
    <w:lvlOverride w:ilvl="7">
      <w:lvl w:ilvl="7">
        <w:start w:val="1"/>
        <w:numFmt w:val="lowerLetter"/>
        <w:pStyle w:val="Heading8"/>
        <w:suff w:val="space"/>
        <w:lvlText w:val="(%8)"/>
        <w:lvlJc w:val="left"/>
        <w:pPr>
          <w:ind w:left="3744" w:hanging="1224"/>
        </w:pPr>
        <w:rPr>
          <w:rFonts w:hint="default"/>
        </w:rPr>
      </w:lvl>
    </w:lvlOverride>
    <w:lvlOverride w:ilvl="8">
      <w:lvl w:ilvl="8">
        <w:start w:val="1"/>
        <w:numFmt w:val="bullet"/>
        <w:pStyle w:val="Heading9"/>
        <w:suff w:val="space"/>
        <w:lvlText w:val=""/>
        <w:lvlJc w:val="left"/>
        <w:pPr>
          <w:ind w:left="4320" w:hanging="1440"/>
        </w:pPr>
        <w:rPr>
          <w:rFonts w:ascii="Wingdings" w:hAnsi="Wingdings" w:hint="default"/>
        </w:rPr>
      </w:lvl>
    </w:lvlOverride>
  </w:num>
  <w:num w:numId="3" w16cid:durableId="2066565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6488590">
    <w:abstractNumId w:val="0"/>
  </w:num>
  <w:num w:numId="5" w16cid:durableId="1081289443">
    <w:abstractNumId w:val="3"/>
    <w:lvlOverride w:ilvl="0">
      <w:lvl w:ilvl="0">
        <w:start w:val="1"/>
        <w:numFmt w:val="bullet"/>
        <w:pStyle w:val="TableauListPuces"/>
        <w:lvlText w:val=""/>
        <w:lvlPicBulletId w:val="0"/>
        <w:lvlJc w:val="left"/>
        <w:pPr>
          <w:ind w:left="397" w:hanging="284"/>
        </w:pPr>
        <w:rPr>
          <w:rFonts w:ascii="Symbol" w:hAnsi="Symbol" w:hint="default"/>
          <w:color w:val="auto"/>
          <w:sz w:val="24"/>
        </w:rPr>
      </w:lvl>
    </w:lvlOverride>
    <w:lvlOverride w:ilvl="1">
      <w:lvl w:ilvl="1">
        <w:start w:val="1"/>
        <w:numFmt w:val="bullet"/>
        <w:lvlText w:val=""/>
        <w:lvlJc w:val="left"/>
        <w:pPr>
          <w:ind w:left="624" w:hanging="227"/>
        </w:pPr>
        <w:rPr>
          <w:rFonts w:ascii="Symbol" w:hAnsi="Symbol" w:hint="default"/>
          <w:color w:val="118AB2" w:themeColor="accent1"/>
          <w:sz w:val="28"/>
        </w:rPr>
      </w:lvl>
    </w:lvlOverride>
    <w:lvlOverride w:ilvl="2">
      <w:lvl w:ilvl="2">
        <w:start w:val="1"/>
        <w:numFmt w:val="bullet"/>
        <w:lvlText w:val=""/>
        <w:lvlJc w:val="left"/>
        <w:pPr>
          <w:ind w:left="908" w:hanging="227"/>
        </w:pPr>
        <w:rPr>
          <w:rFonts w:ascii="Symbol" w:hAnsi="Symbol" w:hint="default"/>
          <w:color w:val="33C1B1" w:themeColor="accent5"/>
          <w:sz w:val="24"/>
        </w:rPr>
      </w:lvl>
    </w:lvlOverride>
    <w:lvlOverride w:ilvl="3">
      <w:lvl w:ilvl="3">
        <w:start w:val="1"/>
        <w:numFmt w:val="bullet"/>
        <w:lvlText w:val=""/>
        <w:lvlJc w:val="left"/>
        <w:pPr>
          <w:ind w:left="1192" w:hanging="227"/>
        </w:pPr>
        <w:rPr>
          <w:rFonts w:ascii="Symbol" w:hAnsi="Symbol" w:hint="default"/>
          <w:color w:val="293241" w:themeColor="text1"/>
          <w:sz w:val="22"/>
        </w:rPr>
      </w:lvl>
    </w:lvlOverride>
    <w:lvlOverride w:ilvl="4">
      <w:lvl w:ilvl="4">
        <w:start w:val="1"/>
        <w:numFmt w:val="bullet"/>
        <w:lvlText w:val=""/>
        <w:lvlJc w:val="left"/>
        <w:pPr>
          <w:ind w:left="1476" w:hanging="227"/>
        </w:pPr>
        <w:rPr>
          <w:rFonts w:ascii="Symbol" w:hAnsi="Symbol" w:hint="default"/>
          <w:color w:val="293241" w:themeColor="text1"/>
          <w:sz w:val="20"/>
        </w:rPr>
      </w:lvl>
    </w:lvlOverride>
    <w:lvlOverride w:ilvl="5">
      <w:lvl w:ilvl="5">
        <w:start w:val="1"/>
        <w:numFmt w:val="bullet"/>
        <w:lvlText w:val=""/>
        <w:lvlJc w:val="left"/>
        <w:pPr>
          <w:ind w:left="1760" w:hanging="227"/>
        </w:pPr>
        <w:rPr>
          <w:rFonts w:ascii="Symbol" w:hAnsi="Symbol" w:hint="default"/>
          <w:color w:val="293241" w:themeColor="text1"/>
        </w:rPr>
      </w:lvl>
    </w:lvlOverride>
    <w:lvlOverride w:ilvl="6">
      <w:lvl w:ilvl="6">
        <w:start w:val="1"/>
        <w:numFmt w:val="bullet"/>
        <w:lvlText w:val=""/>
        <w:lvlJc w:val="left"/>
        <w:pPr>
          <w:ind w:left="2044" w:hanging="227"/>
        </w:pPr>
        <w:rPr>
          <w:rFonts w:ascii="Symbol" w:hAnsi="Symbol" w:hint="default"/>
        </w:rPr>
      </w:lvl>
    </w:lvlOverride>
    <w:lvlOverride w:ilvl="7">
      <w:lvl w:ilvl="7">
        <w:start w:val="1"/>
        <w:numFmt w:val="bullet"/>
        <w:lvlText w:val=""/>
        <w:lvlJc w:val="left"/>
        <w:pPr>
          <w:ind w:left="2328" w:hanging="227"/>
        </w:pPr>
        <w:rPr>
          <w:rFonts w:ascii="Symbol" w:hAnsi="Symbol" w:hint="default"/>
          <w:color w:val="293241" w:themeColor="text1"/>
        </w:rPr>
      </w:lvl>
    </w:lvlOverride>
    <w:lvlOverride w:ilvl="8">
      <w:lvl w:ilvl="8">
        <w:start w:val="1"/>
        <w:numFmt w:val="bullet"/>
        <w:lvlText w:val=""/>
        <w:lvlJc w:val="left"/>
        <w:pPr>
          <w:ind w:left="2612" w:hanging="227"/>
        </w:pPr>
        <w:rPr>
          <w:rFonts w:ascii="Symbol" w:hAnsi="Symbol" w:hint="default"/>
          <w:color w:val="293241" w:themeColor="text1"/>
        </w:rPr>
      </w:lvl>
    </w:lvlOverride>
  </w:num>
  <w:num w:numId="6" w16cid:durableId="1141728282">
    <w:abstractNumId w:val="1"/>
    <w:lvlOverride w:ilvl="0">
      <w:lvl w:ilvl="0">
        <w:start w:val="1"/>
        <w:numFmt w:val="decimal"/>
        <w:pStyle w:val="Heading1"/>
        <w:suff w:val="space"/>
        <w:lvlText w:val="%1"/>
        <w:lvlJc w:val="left"/>
        <w:pPr>
          <w:ind w:left="360" w:hanging="360"/>
        </w:pPr>
        <w:rPr>
          <w:rFonts w:ascii="Arial" w:hAnsi="Arial" w:hint="default"/>
          <w:b/>
          <w:i w:val="0"/>
          <w:color w:val="118AB2" w:themeColor="accent1"/>
          <w:sz w:val="32"/>
        </w:rPr>
      </w:lvl>
    </w:lvlOverride>
    <w:lvlOverride w:ilvl="1">
      <w:lvl w:ilvl="1">
        <w:start w:val="1"/>
        <w:numFmt w:val="decimal"/>
        <w:pStyle w:val="Heading2"/>
        <w:suff w:val="space"/>
        <w:lvlText w:val="%1.%2"/>
        <w:lvlJc w:val="left"/>
        <w:pPr>
          <w:ind w:left="792" w:hanging="432"/>
        </w:pPr>
        <w:rPr>
          <w:rFonts w:ascii="Arial" w:hAnsi="Arial" w:hint="default"/>
          <w:b/>
          <w:i w:val="0"/>
          <w:color w:val="118AB2" w:themeColor="accent1"/>
          <w:sz w:val="24"/>
        </w:rPr>
      </w:lvl>
    </w:lvlOverride>
    <w:lvlOverride w:ilvl="2">
      <w:lvl w:ilvl="2">
        <w:start w:val="1"/>
        <w:numFmt w:val="decimal"/>
        <w:pStyle w:val="Heading3"/>
        <w:suff w:val="space"/>
        <w:lvlText w:val="%1.%2.%3"/>
        <w:lvlJc w:val="left"/>
        <w:pPr>
          <w:ind w:left="1224" w:hanging="504"/>
        </w:pPr>
        <w:rPr>
          <w:rFonts w:ascii="Arial" w:hAnsi="Arial" w:hint="default"/>
          <w:b/>
          <w:i w:val="0"/>
          <w:color w:val="166879" w:themeColor="accent2"/>
          <w:sz w:val="22"/>
        </w:rPr>
      </w:lvl>
    </w:lvlOverride>
    <w:lvlOverride w:ilvl="3">
      <w:lvl w:ilvl="3">
        <w:start w:val="1"/>
        <w:numFmt w:val="decimal"/>
        <w:pStyle w:val="Heading4"/>
        <w:suff w:val="space"/>
        <w:lvlText w:val="%1.%2.%3.%4"/>
        <w:lvlJc w:val="left"/>
        <w:pPr>
          <w:ind w:left="1728" w:hanging="648"/>
        </w:pPr>
        <w:rPr>
          <w:rFonts w:ascii="Arial" w:hAnsi="Arial" w:hint="default"/>
          <w:b w:val="0"/>
          <w:i w:val="0"/>
          <w:color w:val="166879" w:themeColor="accent2"/>
          <w:sz w:val="20"/>
        </w:rPr>
      </w:lvl>
    </w:lvlOverride>
    <w:lvlOverride w:ilvl="4">
      <w:lvl w:ilvl="4">
        <w:start w:val="1"/>
        <w:numFmt w:val="decimal"/>
        <w:pStyle w:val="Heading5"/>
        <w:suff w:val="space"/>
        <w:lvlText w:val="(%5)"/>
        <w:lvlJc w:val="left"/>
        <w:pPr>
          <w:ind w:left="2232" w:hanging="792"/>
        </w:pPr>
        <w:rPr>
          <w:rFonts w:hint="default"/>
        </w:rPr>
      </w:lvl>
    </w:lvlOverride>
    <w:lvlOverride w:ilvl="5">
      <w:lvl w:ilvl="5">
        <w:start w:val="1"/>
        <w:numFmt w:val="lowerLetter"/>
        <w:pStyle w:val="Heading6"/>
        <w:suff w:val="space"/>
        <w:lvlText w:val="(%5%6)"/>
        <w:lvlJc w:val="left"/>
        <w:pPr>
          <w:ind w:left="2736" w:hanging="936"/>
        </w:pPr>
        <w:rPr>
          <w:rFonts w:hint="default"/>
        </w:rPr>
      </w:lvl>
    </w:lvlOverride>
    <w:lvlOverride w:ilvl="6">
      <w:lvl w:ilvl="6">
        <w:start w:val="1"/>
        <w:numFmt w:val="lowerRoman"/>
        <w:pStyle w:val="Heading7"/>
        <w:suff w:val="space"/>
        <w:lvlText w:val="(%7)"/>
        <w:lvlJc w:val="left"/>
        <w:pPr>
          <w:ind w:left="3240" w:hanging="1080"/>
        </w:pPr>
        <w:rPr>
          <w:rFonts w:hint="default"/>
        </w:rPr>
      </w:lvl>
    </w:lvlOverride>
    <w:lvlOverride w:ilvl="7">
      <w:lvl w:ilvl="7">
        <w:start w:val="1"/>
        <w:numFmt w:val="lowerLetter"/>
        <w:pStyle w:val="Heading8"/>
        <w:suff w:val="space"/>
        <w:lvlText w:val="(%8)"/>
        <w:lvlJc w:val="left"/>
        <w:pPr>
          <w:ind w:left="3744" w:hanging="1224"/>
        </w:pPr>
        <w:rPr>
          <w:rFonts w:hint="default"/>
        </w:rPr>
      </w:lvl>
    </w:lvlOverride>
    <w:lvlOverride w:ilvl="8">
      <w:lvl w:ilvl="8">
        <w:start w:val="1"/>
        <w:numFmt w:val="bullet"/>
        <w:pStyle w:val="Heading9"/>
        <w:suff w:val="space"/>
        <w:lvlText w:val=""/>
        <w:lvlJc w:val="left"/>
        <w:pPr>
          <w:ind w:left="4320" w:hanging="1440"/>
        </w:pPr>
        <w:rPr>
          <w:rFonts w:ascii="Wingdings" w:hAnsi="Wingdings" w:hint="default"/>
        </w:rPr>
      </w:lvl>
    </w:lvlOverride>
  </w:num>
  <w:num w:numId="7" w16cid:durableId="1687556926">
    <w:abstractNumId w:val="1"/>
    <w:lvlOverride w:ilvl="0">
      <w:startOverride w:val="1"/>
      <w:lvl w:ilvl="0">
        <w:start w:val="1"/>
        <w:numFmt w:val="decimal"/>
        <w:pStyle w:val="Heading1"/>
        <w:suff w:val="space"/>
        <w:lvlText w:val="%1"/>
        <w:lvlJc w:val="left"/>
        <w:pPr>
          <w:ind w:left="360" w:hanging="360"/>
        </w:pPr>
        <w:rPr>
          <w:rFonts w:ascii="Arial" w:hAnsi="Arial" w:hint="default"/>
          <w:b/>
          <w:i w:val="0"/>
          <w:color w:val="118AB2" w:themeColor="accent1"/>
          <w:sz w:val="32"/>
          <w:lang w:val="fr-FR"/>
        </w:rPr>
      </w:lvl>
    </w:lvlOverride>
    <w:lvlOverride w:ilvl="1">
      <w:startOverride w:val="1"/>
      <w:lvl w:ilvl="1">
        <w:start w:val="1"/>
        <w:numFmt w:val="decimal"/>
        <w:pStyle w:val="Heading2"/>
        <w:suff w:val="space"/>
        <w:lvlText w:val="%1.%2"/>
        <w:lvlJc w:val="left"/>
        <w:pPr>
          <w:ind w:left="792" w:hanging="432"/>
        </w:pPr>
        <w:rPr>
          <w:rFonts w:ascii="Arial" w:hAnsi="Arial" w:hint="default"/>
          <w:b/>
          <w:i w:val="0"/>
          <w:color w:val="118AB2" w:themeColor="accent1"/>
          <w:sz w:val="24"/>
        </w:rPr>
      </w:lvl>
    </w:lvlOverride>
    <w:lvlOverride w:ilvl="2">
      <w:startOverride w:val="1"/>
      <w:lvl w:ilvl="2">
        <w:start w:val="1"/>
        <w:numFmt w:val="decimal"/>
        <w:pStyle w:val="Heading3"/>
        <w:suff w:val="space"/>
        <w:lvlText w:val="%1.%2.%3"/>
        <w:lvlJc w:val="left"/>
        <w:pPr>
          <w:ind w:left="1224" w:hanging="504"/>
        </w:pPr>
        <w:rPr>
          <w:rFonts w:ascii="Arial" w:hAnsi="Arial" w:hint="default"/>
          <w:b/>
          <w:i w:val="0"/>
          <w:color w:val="166879" w:themeColor="accent2"/>
          <w:sz w:val="22"/>
        </w:rPr>
      </w:lvl>
    </w:lvlOverride>
    <w:lvlOverride w:ilvl="3">
      <w:startOverride w:val="1"/>
      <w:lvl w:ilvl="3">
        <w:start w:val="1"/>
        <w:numFmt w:val="decimal"/>
        <w:pStyle w:val="Heading4"/>
        <w:suff w:val="space"/>
        <w:lvlText w:val="%1.%2.%3.%4"/>
        <w:lvlJc w:val="left"/>
        <w:pPr>
          <w:ind w:left="1728" w:hanging="648"/>
        </w:pPr>
        <w:rPr>
          <w:rFonts w:ascii="Arial" w:hAnsi="Arial" w:hint="default"/>
          <w:b w:val="0"/>
          <w:i w:val="0"/>
          <w:color w:val="166879" w:themeColor="accent2"/>
          <w:sz w:val="20"/>
        </w:rPr>
      </w:lvl>
    </w:lvlOverride>
    <w:lvlOverride w:ilvl="4">
      <w:startOverride w:val="1"/>
      <w:lvl w:ilvl="4">
        <w:start w:val="1"/>
        <w:numFmt w:val="decimal"/>
        <w:pStyle w:val="Heading5"/>
        <w:suff w:val="space"/>
        <w:lvlText w:val="(%5)"/>
        <w:lvlJc w:val="left"/>
        <w:pPr>
          <w:ind w:left="2232" w:hanging="792"/>
        </w:pPr>
        <w:rPr>
          <w:rFonts w:hint="default"/>
        </w:rPr>
      </w:lvl>
    </w:lvlOverride>
    <w:lvlOverride w:ilvl="5">
      <w:startOverride w:val="1"/>
      <w:lvl w:ilvl="5">
        <w:start w:val="1"/>
        <w:numFmt w:val="lowerLetter"/>
        <w:pStyle w:val="Heading6"/>
        <w:suff w:val="space"/>
        <w:lvlText w:val="(%5%6)"/>
        <w:lvlJc w:val="left"/>
        <w:pPr>
          <w:ind w:left="2736" w:hanging="936"/>
        </w:pPr>
        <w:rPr>
          <w:rFonts w:hint="default"/>
        </w:rPr>
      </w:lvl>
    </w:lvlOverride>
    <w:lvlOverride w:ilvl="6">
      <w:startOverride w:val="1"/>
      <w:lvl w:ilvl="6">
        <w:start w:val="1"/>
        <w:numFmt w:val="lowerRoman"/>
        <w:pStyle w:val="Heading7"/>
        <w:suff w:val="space"/>
        <w:lvlText w:val="(%7)"/>
        <w:lvlJc w:val="left"/>
        <w:pPr>
          <w:ind w:left="3240" w:hanging="1080"/>
        </w:pPr>
        <w:rPr>
          <w:rFonts w:hint="default"/>
        </w:rPr>
      </w:lvl>
    </w:lvlOverride>
    <w:lvlOverride w:ilvl="7">
      <w:startOverride w:val="1"/>
      <w:lvl w:ilvl="7">
        <w:start w:val="1"/>
        <w:numFmt w:val="lowerLetter"/>
        <w:pStyle w:val="Heading8"/>
        <w:suff w:val="space"/>
        <w:lvlText w:val="(%8)"/>
        <w:lvlJc w:val="left"/>
        <w:pPr>
          <w:ind w:left="3744" w:hanging="1224"/>
        </w:pPr>
        <w:rPr>
          <w:rFonts w:hint="default"/>
        </w:rPr>
      </w:lvl>
    </w:lvlOverride>
    <w:lvlOverride w:ilvl="8">
      <w:startOverride w:val="1"/>
      <w:lvl w:ilvl="8">
        <w:start w:val="1"/>
        <w:numFmt w:val="bullet"/>
        <w:pStyle w:val="Heading9"/>
        <w:suff w:val="space"/>
        <w:lvlText w:val=""/>
        <w:lvlJc w:val="left"/>
        <w:pPr>
          <w:ind w:left="4320" w:hanging="1440"/>
        </w:pPr>
        <w:rPr>
          <w:rFonts w:ascii="Wingdings" w:hAnsi="Wingdings" w:hint="default"/>
        </w:rPr>
      </w:lvl>
    </w:lvlOverride>
  </w:num>
  <w:num w:numId="8" w16cid:durableId="201986510">
    <w:abstractNumId w:val="5"/>
  </w:num>
  <w:num w:numId="9" w16cid:durableId="193932337">
    <w:abstractNumId w:val="1"/>
    <w:lvlOverride w:ilvl="0">
      <w:lvl w:ilvl="0">
        <w:start w:val="1"/>
        <w:numFmt w:val="decimal"/>
        <w:pStyle w:val="Heading1"/>
        <w:suff w:val="space"/>
        <w:lvlText w:val="%1"/>
        <w:lvlJc w:val="left"/>
        <w:pPr>
          <w:ind w:left="360" w:hanging="360"/>
        </w:pPr>
        <w:rPr>
          <w:rFonts w:ascii="Arial" w:hAnsi="Arial" w:hint="default"/>
          <w:b/>
          <w:i w:val="0"/>
          <w:color w:val="118AB2" w:themeColor="accent1"/>
          <w:sz w:val="32"/>
        </w:rPr>
      </w:lvl>
    </w:lvlOverride>
    <w:lvlOverride w:ilvl="1">
      <w:lvl w:ilvl="1">
        <w:start w:val="1"/>
        <w:numFmt w:val="decimal"/>
        <w:pStyle w:val="Heading2"/>
        <w:suff w:val="space"/>
        <w:lvlText w:val="%1.%2"/>
        <w:lvlJc w:val="left"/>
        <w:pPr>
          <w:ind w:left="792" w:hanging="432"/>
        </w:pPr>
        <w:rPr>
          <w:rFonts w:ascii="Arial" w:hAnsi="Arial" w:hint="default"/>
          <w:b/>
          <w:i w:val="0"/>
          <w:color w:val="118AB2" w:themeColor="accent1"/>
          <w:sz w:val="28"/>
        </w:rPr>
      </w:lvl>
    </w:lvlOverride>
    <w:lvlOverride w:ilvl="2">
      <w:lvl w:ilvl="2">
        <w:start w:val="1"/>
        <w:numFmt w:val="decimal"/>
        <w:pStyle w:val="Heading3"/>
        <w:suff w:val="space"/>
        <w:lvlText w:val="%1.%2.%3"/>
        <w:lvlJc w:val="left"/>
        <w:pPr>
          <w:ind w:left="1224" w:hanging="504"/>
        </w:pPr>
      </w:lvl>
    </w:lvlOverride>
    <w:lvlOverride w:ilvl="3">
      <w:lvl w:ilvl="3">
        <w:start w:val="1"/>
        <w:numFmt w:val="decimal"/>
        <w:pStyle w:val="Heading4"/>
        <w:suff w:val="space"/>
        <w:lvlText w:val="%1.%2.%3.%4"/>
        <w:lvlJc w:val="left"/>
        <w:pPr>
          <w:ind w:left="1728" w:hanging="648"/>
        </w:pPr>
        <w:rPr>
          <w:rFonts w:ascii="Arial" w:hAnsi="Arial" w:hint="default"/>
          <w:b w:val="0"/>
          <w:i w:val="0"/>
          <w:color w:val="166879" w:themeColor="accent2"/>
          <w:sz w:val="22"/>
        </w:rPr>
      </w:lvl>
    </w:lvlOverride>
    <w:lvlOverride w:ilvl="4">
      <w:lvl w:ilvl="4">
        <w:start w:val="1"/>
        <w:numFmt w:val="decimal"/>
        <w:pStyle w:val="Heading5"/>
        <w:suff w:val="space"/>
        <w:lvlText w:val="(%5)"/>
        <w:lvlJc w:val="left"/>
        <w:pPr>
          <w:ind w:left="2232" w:hanging="792"/>
        </w:pPr>
        <w:rPr>
          <w:rFonts w:hint="default"/>
        </w:rPr>
      </w:lvl>
    </w:lvlOverride>
    <w:lvlOverride w:ilvl="5">
      <w:lvl w:ilvl="5">
        <w:start w:val="1"/>
        <w:numFmt w:val="lowerLetter"/>
        <w:pStyle w:val="Heading6"/>
        <w:suff w:val="space"/>
        <w:lvlText w:val="(%5%6)"/>
        <w:lvlJc w:val="left"/>
        <w:pPr>
          <w:ind w:left="2736" w:hanging="936"/>
        </w:pPr>
        <w:rPr>
          <w:rFonts w:hint="default"/>
        </w:rPr>
      </w:lvl>
    </w:lvlOverride>
    <w:lvlOverride w:ilvl="6">
      <w:lvl w:ilvl="6">
        <w:start w:val="1"/>
        <w:numFmt w:val="lowerRoman"/>
        <w:pStyle w:val="Heading7"/>
        <w:suff w:val="space"/>
        <w:lvlText w:val="(%7)"/>
        <w:lvlJc w:val="left"/>
        <w:pPr>
          <w:ind w:left="3240" w:hanging="1080"/>
        </w:pPr>
        <w:rPr>
          <w:rFonts w:hint="default"/>
        </w:rPr>
      </w:lvl>
    </w:lvlOverride>
    <w:lvlOverride w:ilvl="7">
      <w:lvl w:ilvl="7">
        <w:start w:val="1"/>
        <w:numFmt w:val="lowerLetter"/>
        <w:pStyle w:val="Heading8"/>
        <w:suff w:val="space"/>
        <w:lvlText w:val="(%8)"/>
        <w:lvlJc w:val="left"/>
        <w:pPr>
          <w:ind w:left="3744" w:hanging="1224"/>
        </w:pPr>
        <w:rPr>
          <w:rFonts w:hint="default"/>
        </w:rPr>
      </w:lvl>
    </w:lvlOverride>
    <w:lvlOverride w:ilvl="8">
      <w:lvl w:ilvl="8">
        <w:start w:val="1"/>
        <w:numFmt w:val="bullet"/>
        <w:pStyle w:val="Heading9"/>
        <w:suff w:val="space"/>
        <w:lvlText w:val=""/>
        <w:lvlJc w:val="left"/>
        <w:pPr>
          <w:ind w:left="4320" w:hanging="1440"/>
        </w:pPr>
        <w:rPr>
          <w:rFonts w:ascii="Wingdings" w:hAnsi="Wingdings" w:hint="default"/>
        </w:rPr>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DRECAN Carmen">
    <w15:presenceInfo w15:providerId="AD" w15:userId="S::carmen.indrecan@coexya.eu::3710023a-0f09-4d25-ad76-de79ffd9ca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1"/>
  <w:activeWritingStyle w:appName="MSWord" w:lang="fr-FR" w:vendorID="64" w:dllVersion="6" w:nlCheck="1" w:checkStyle="0"/>
  <w:activeWritingStyle w:appName="MSWord" w:lang="fr-FR" w:vendorID="64" w:dllVersion="4096" w:nlCheck="1" w:checkStyle="0"/>
  <w:activeWritingStyle w:appName="MSWord" w:lang="fr-FR" w:vendorID="64" w:dllVersion="0" w:nlCheck="1" w:checkStyle="0"/>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567"/>
  <w:hyphenationZone w:val="425"/>
  <w:clickAndTypeStyle w:val="Heading2Char"/>
  <w:noPunctuationKerning/>
  <w:characterSpacingControl w:val="doNotCompress"/>
  <w:hdrShapeDefaults>
    <o:shapedefaults v:ext="edit" spidmax="2049">
      <o:colormru v:ext="edit" colors="#5859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0D"/>
    <w:rsid w:val="00003AD4"/>
    <w:rsid w:val="00004EC5"/>
    <w:rsid w:val="0000614B"/>
    <w:rsid w:val="0000621E"/>
    <w:rsid w:val="000110F4"/>
    <w:rsid w:val="00014919"/>
    <w:rsid w:val="00020BF8"/>
    <w:rsid w:val="00025BA0"/>
    <w:rsid w:val="00032EE1"/>
    <w:rsid w:val="000469E4"/>
    <w:rsid w:val="00050AEC"/>
    <w:rsid w:val="00051E89"/>
    <w:rsid w:val="00054C78"/>
    <w:rsid w:val="00067959"/>
    <w:rsid w:val="000708C8"/>
    <w:rsid w:val="00072BDF"/>
    <w:rsid w:val="00072CB4"/>
    <w:rsid w:val="0008464B"/>
    <w:rsid w:val="0008486E"/>
    <w:rsid w:val="000858FE"/>
    <w:rsid w:val="00085F0F"/>
    <w:rsid w:val="00086B1F"/>
    <w:rsid w:val="00092625"/>
    <w:rsid w:val="000954EE"/>
    <w:rsid w:val="00096BF8"/>
    <w:rsid w:val="000A425C"/>
    <w:rsid w:val="000A5B40"/>
    <w:rsid w:val="000B06A2"/>
    <w:rsid w:val="000B1AF4"/>
    <w:rsid w:val="000C30A9"/>
    <w:rsid w:val="000C3F0B"/>
    <w:rsid w:val="000D4696"/>
    <w:rsid w:val="000D6091"/>
    <w:rsid w:val="000E2C9B"/>
    <w:rsid w:val="000E64AA"/>
    <w:rsid w:val="000E73DB"/>
    <w:rsid w:val="00100124"/>
    <w:rsid w:val="00101F3B"/>
    <w:rsid w:val="00102B57"/>
    <w:rsid w:val="001049BE"/>
    <w:rsid w:val="00114758"/>
    <w:rsid w:val="001218F4"/>
    <w:rsid w:val="001249B9"/>
    <w:rsid w:val="0015610F"/>
    <w:rsid w:val="00156B62"/>
    <w:rsid w:val="00161412"/>
    <w:rsid w:val="0017169D"/>
    <w:rsid w:val="001761D9"/>
    <w:rsid w:val="00182924"/>
    <w:rsid w:val="001909D3"/>
    <w:rsid w:val="00193348"/>
    <w:rsid w:val="001A1C0F"/>
    <w:rsid w:val="001B3477"/>
    <w:rsid w:val="001B50D0"/>
    <w:rsid w:val="001C45F3"/>
    <w:rsid w:val="001D2198"/>
    <w:rsid w:val="001E6DA7"/>
    <w:rsid w:val="001F2ED7"/>
    <w:rsid w:val="002021B2"/>
    <w:rsid w:val="002022C2"/>
    <w:rsid w:val="00213484"/>
    <w:rsid w:val="00227755"/>
    <w:rsid w:val="00227C0F"/>
    <w:rsid w:val="0023413B"/>
    <w:rsid w:val="00236207"/>
    <w:rsid w:val="002427E3"/>
    <w:rsid w:val="00242B58"/>
    <w:rsid w:val="0024365F"/>
    <w:rsid w:val="002445EE"/>
    <w:rsid w:val="0024555E"/>
    <w:rsid w:val="00246D0F"/>
    <w:rsid w:val="002541DA"/>
    <w:rsid w:val="00257F77"/>
    <w:rsid w:val="0026439E"/>
    <w:rsid w:val="00264420"/>
    <w:rsid w:val="00275FC4"/>
    <w:rsid w:val="00280280"/>
    <w:rsid w:val="00280CAA"/>
    <w:rsid w:val="0028192E"/>
    <w:rsid w:val="0028594A"/>
    <w:rsid w:val="002931E1"/>
    <w:rsid w:val="002A3822"/>
    <w:rsid w:val="002A4D06"/>
    <w:rsid w:val="002A7C04"/>
    <w:rsid w:val="002B0606"/>
    <w:rsid w:val="002B3573"/>
    <w:rsid w:val="002C1B76"/>
    <w:rsid w:val="002C2B84"/>
    <w:rsid w:val="002D3327"/>
    <w:rsid w:val="002D50AC"/>
    <w:rsid w:val="002D7186"/>
    <w:rsid w:val="002E35E1"/>
    <w:rsid w:val="002E41B7"/>
    <w:rsid w:val="002E6A3D"/>
    <w:rsid w:val="002F5029"/>
    <w:rsid w:val="00302875"/>
    <w:rsid w:val="003034AA"/>
    <w:rsid w:val="00317288"/>
    <w:rsid w:val="003178A3"/>
    <w:rsid w:val="003200BC"/>
    <w:rsid w:val="00322818"/>
    <w:rsid w:val="00323771"/>
    <w:rsid w:val="00327741"/>
    <w:rsid w:val="00331DD1"/>
    <w:rsid w:val="003368B7"/>
    <w:rsid w:val="00337429"/>
    <w:rsid w:val="00352970"/>
    <w:rsid w:val="003579F8"/>
    <w:rsid w:val="0037433B"/>
    <w:rsid w:val="0038447B"/>
    <w:rsid w:val="00385C1F"/>
    <w:rsid w:val="0038659C"/>
    <w:rsid w:val="003B1DFD"/>
    <w:rsid w:val="003B5202"/>
    <w:rsid w:val="003C23F9"/>
    <w:rsid w:val="003D102E"/>
    <w:rsid w:val="003D4303"/>
    <w:rsid w:val="003F1932"/>
    <w:rsid w:val="003F2A69"/>
    <w:rsid w:val="00400787"/>
    <w:rsid w:val="00403C48"/>
    <w:rsid w:val="00407F25"/>
    <w:rsid w:val="00413A1E"/>
    <w:rsid w:val="00420CA5"/>
    <w:rsid w:val="00422EFA"/>
    <w:rsid w:val="004253DF"/>
    <w:rsid w:val="00431329"/>
    <w:rsid w:val="004339FA"/>
    <w:rsid w:val="004414D2"/>
    <w:rsid w:val="00444F04"/>
    <w:rsid w:val="004475CC"/>
    <w:rsid w:val="004525CA"/>
    <w:rsid w:val="00456A0D"/>
    <w:rsid w:val="004602DB"/>
    <w:rsid w:val="00474BFE"/>
    <w:rsid w:val="00475A63"/>
    <w:rsid w:val="00477605"/>
    <w:rsid w:val="00485A1D"/>
    <w:rsid w:val="004A11A7"/>
    <w:rsid w:val="004A1C21"/>
    <w:rsid w:val="004A3328"/>
    <w:rsid w:val="004A3D10"/>
    <w:rsid w:val="004A4CB7"/>
    <w:rsid w:val="004A576C"/>
    <w:rsid w:val="004B1D0D"/>
    <w:rsid w:val="004B6620"/>
    <w:rsid w:val="004B79F0"/>
    <w:rsid w:val="004C0B68"/>
    <w:rsid w:val="004C1414"/>
    <w:rsid w:val="004D0191"/>
    <w:rsid w:val="004D14AC"/>
    <w:rsid w:val="004D3533"/>
    <w:rsid w:val="004D3C94"/>
    <w:rsid w:val="004D4A78"/>
    <w:rsid w:val="004F13FA"/>
    <w:rsid w:val="00512964"/>
    <w:rsid w:val="0051549B"/>
    <w:rsid w:val="00515DDD"/>
    <w:rsid w:val="00516103"/>
    <w:rsid w:val="00523EEE"/>
    <w:rsid w:val="00524CE0"/>
    <w:rsid w:val="00533299"/>
    <w:rsid w:val="0054232C"/>
    <w:rsid w:val="005435EE"/>
    <w:rsid w:val="00545D1F"/>
    <w:rsid w:val="005602EE"/>
    <w:rsid w:val="00560DCA"/>
    <w:rsid w:val="0056384E"/>
    <w:rsid w:val="00564E59"/>
    <w:rsid w:val="005676C7"/>
    <w:rsid w:val="00573ABD"/>
    <w:rsid w:val="005767C6"/>
    <w:rsid w:val="00584D4C"/>
    <w:rsid w:val="00585654"/>
    <w:rsid w:val="00590DA7"/>
    <w:rsid w:val="0059299B"/>
    <w:rsid w:val="005A0031"/>
    <w:rsid w:val="005A3CB4"/>
    <w:rsid w:val="005A7AF7"/>
    <w:rsid w:val="005B20B0"/>
    <w:rsid w:val="005B21E4"/>
    <w:rsid w:val="005B4A09"/>
    <w:rsid w:val="005C2C8C"/>
    <w:rsid w:val="005D0F8A"/>
    <w:rsid w:val="005D7469"/>
    <w:rsid w:val="005E23F6"/>
    <w:rsid w:val="005E2581"/>
    <w:rsid w:val="005E41A4"/>
    <w:rsid w:val="005E6690"/>
    <w:rsid w:val="005F3090"/>
    <w:rsid w:val="005F5EFB"/>
    <w:rsid w:val="0060131C"/>
    <w:rsid w:val="00612261"/>
    <w:rsid w:val="00621B41"/>
    <w:rsid w:val="00623E61"/>
    <w:rsid w:val="006261F3"/>
    <w:rsid w:val="0062732B"/>
    <w:rsid w:val="0063022A"/>
    <w:rsid w:val="00630B7F"/>
    <w:rsid w:val="00634CB7"/>
    <w:rsid w:val="00644AED"/>
    <w:rsid w:val="00647EEE"/>
    <w:rsid w:val="00665CCB"/>
    <w:rsid w:val="006715FA"/>
    <w:rsid w:val="00672403"/>
    <w:rsid w:val="00681792"/>
    <w:rsid w:val="00684CB9"/>
    <w:rsid w:val="006873EB"/>
    <w:rsid w:val="00693123"/>
    <w:rsid w:val="00694BD5"/>
    <w:rsid w:val="00695493"/>
    <w:rsid w:val="006B07F2"/>
    <w:rsid w:val="006B3262"/>
    <w:rsid w:val="006C3875"/>
    <w:rsid w:val="006C3E88"/>
    <w:rsid w:val="006C4446"/>
    <w:rsid w:val="006C5A13"/>
    <w:rsid w:val="006C714E"/>
    <w:rsid w:val="006D5CD7"/>
    <w:rsid w:val="006E13F1"/>
    <w:rsid w:val="006E341F"/>
    <w:rsid w:val="006E4478"/>
    <w:rsid w:val="006E7B46"/>
    <w:rsid w:val="006F00DF"/>
    <w:rsid w:val="00702585"/>
    <w:rsid w:val="00702BFC"/>
    <w:rsid w:val="0070693B"/>
    <w:rsid w:val="00706EAB"/>
    <w:rsid w:val="00711430"/>
    <w:rsid w:val="00721B66"/>
    <w:rsid w:val="00725BF9"/>
    <w:rsid w:val="0072647A"/>
    <w:rsid w:val="00733744"/>
    <w:rsid w:val="007414C4"/>
    <w:rsid w:val="007457B0"/>
    <w:rsid w:val="00761240"/>
    <w:rsid w:val="00762648"/>
    <w:rsid w:val="00762B96"/>
    <w:rsid w:val="00767EED"/>
    <w:rsid w:val="00771370"/>
    <w:rsid w:val="00776825"/>
    <w:rsid w:val="007768C3"/>
    <w:rsid w:val="00783969"/>
    <w:rsid w:val="00784A40"/>
    <w:rsid w:val="007A4B25"/>
    <w:rsid w:val="007A4D88"/>
    <w:rsid w:val="007A5352"/>
    <w:rsid w:val="007A60D7"/>
    <w:rsid w:val="007B4763"/>
    <w:rsid w:val="007D0860"/>
    <w:rsid w:val="007D16B5"/>
    <w:rsid w:val="007D194F"/>
    <w:rsid w:val="007E7DA2"/>
    <w:rsid w:val="008000CF"/>
    <w:rsid w:val="00814160"/>
    <w:rsid w:val="00815809"/>
    <w:rsid w:val="00823F59"/>
    <w:rsid w:val="00824747"/>
    <w:rsid w:val="00831EE5"/>
    <w:rsid w:val="00842634"/>
    <w:rsid w:val="008427AC"/>
    <w:rsid w:val="008431D5"/>
    <w:rsid w:val="0084486E"/>
    <w:rsid w:val="00844F34"/>
    <w:rsid w:val="00845358"/>
    <w:rsid w:val="0085466F"/>
    <w:rsid w:val="00855C1E"/>
    <w:rsid w:val="008603FC"/>
    <w:rsid w:val="00861FA6"/>
    <w:rsid w:val="00871A80"/>
    <w:rsid w:val="0088244D"/>
    <w:rsid w:val="00887CAA"/>
    <w:rsid w:val="00894A04"/>
    <w:rsid w:val="008968DA"/>
    <w:rsid w:val="00897B5E"/>
    <w:rsid w:val="008A5439"/>
    <w:rsid w:val="008A6E1E"/>
    <w:rsid w:val="008A7319"/>
    <w:rsid w:val="008B1DC4"/>
    <w:rsid w:val="008C59D9"/>
    <w:rsid w:val="008C6A24"/>
    <w:rsid w:val="008D21A1"/>
    <w:rsid w:val="008D3A16"/>
    <w:rsid w:val="008D3B1F"/>
    <w:rsid w:val="008D5F21"/>
    <w:rsid w:val="008F33E5"/>
    <w:rsid w:val="008F63DC"/>
    <w:rsid w:val="009023E5"/>
    <w:rsid w:val="009041EC"/>
    <w:rsid w:val="009073E1"/>
    <w:rsid w:val="0091040C"/>
    <w:rsid w:val="00916F09"/>
    <w:rsid w:val="009223E5"/>
    <w:rsid w:val="0092346D"/>
    <w:rsid w:val="009308F2"/>
    <w:rsid w:val="00930F59"/>
    <w:rsid w:val="00931794"/>
    <w:rsid w:val="0093325C"/>
    <w:rsid w:val="009343F4"/>
    <w:rsid w:val="009379CE"/>
    <w:rsid w:val="00963C0D"/>
    <w:rsid w:val="00964DF1"/>
    <w:rsid w:val="00965543"/>
    <w:rsid w:val="00966479"/>
    <w:rsid w:val="009667E6"/>
    <w:rsid w:val="009711B7"/>
    <w:rsid w:val="00983357"/>
    <w:rsid w:val="0098379A"/>
    <w:rsid w:val="00986177"/>
    <w:rsid w:val="009941C2"/>
    <w:rsid w:val="0099605C"/>
    <w:rsid w:val="009A34E5"/>
    <w:rsid w:val="009A3990"/>
    <w:rsid w:val="009A49AE"/>
    <w:rsid w:val="009A6623"/>
    <w:rsid w:val="009A7084"/>
    <w:rsid w:val="009C5387"/>
    <w:rsid w:val="009D44B4"/>
    <w:rsid w:val="009D5956"/>
    <w:rsid w:val="009E038C"/>
    <w:rsid w:val="009E10DE"/>
    <w:rsid w:val="009F0948"/>
    <w:rsid w:val="009F699B"/>
    <w:rsid w:val="009F76AE"/>
    <w:rsid w:val="00A014B6"/>
    <w:rsid w:val="00A07B91"/>
    <w:rsid w:val="00A11131"/>
    <w:rsid w:val="00A14C10"/>
    <w:rsid w:val="00A15271"/>
    <w:rsid w:val="00A238E7"/>
    <w:rsid w:val="00A25FA5"/>
    <w:rsid w:val="00A262ED"/>
    <w:rsid w:val="00A336D6"/>
    <w:rsid w:val="00A341E0"/>
    <w:rsid w:val="00A3545C"/>
    <w:rsid w:val="00A40B97"/>
    <w:rsid w:val="00A4152B"/>
    <w:rsid w:val="00A4426D"/>
    <w:rsid w:val="00A71266"/>
    <w:rsid w:val="00A81157"/>
    <w:rsid w:val="00A81DB3"/>
    <w:rsid w:val="00A87F47"/>
    <w:rsid w:val="00A908AF"/>
    <w:rsid w:val="00A9118A"/>
    <w:rsid w:val="00A91F4C"/>
    <w:rsid w:val="00AA1A1C"/>
    <w:rsid w:val="00AA5FBF"/>
    <w:rsid w:val="00AB628C"/>
    <w:rsid w:val="00AB7C2D"/>
    <w:rsid w:val="00AD030A"/>
    <w:rsid w:val="00AD0D35"/>
    <w:rsid w:val="00AD6F63"/>
    <w:rsid w:val="00AE680A"/>
    <w:rsid w:val="00AF0893"/>
    <w:rsid w:val="00AF12F2"/>
    <w:rsid w:val="00AF13F5"/>
    <w:rsid w:val="00AF25E6"/>
    <w:rsid w:val="00AF2F3D"/>
    <w:rsid w:val="00AF6D48"/>
    <w:rsid w:val="00B016CC"/>
    <w:rsid w:val="00B06C1F"/>
    <w:rsid w:val="00B11381"/>
    <w:rsid w:val="00B114AB"/>
    <w:rsid w:val="00B123E8"/>
    <w:rsid w:val="00B160CD"/>
    <w:rsid w:val="00B230CC"/>
    <w:rsid w:val="00B314F2"/>
    <w:rsid w:val="00B33B2E"/>
    <w:rsid w:val="00B350E0"/>
    <w:rsid w:val="00B35885"/>
    <w:rsid w:val="00B369F1"/>
    <w:rsid w:val="00B46753"/>
    <w:rsid w:val="00B510E5"/>
    <w:rsid w:val="00B52540"/>
    <w:rsid w:val="00B544E7"/>
    <w:rsid w:val="00B557A1"/>
    <w:rsid w:val="00B72497"/>
    <w:rsid w:val="00B7318F"/>
    <w:rsid w:val="00B7535C"/>
    <w:rsid w:val="00B75BC1"/>
    <w:rsid w:val="00B77742"/>
    <w:rsid w:val="00B77CE2"/>
    <w:rsid w:val="00B8605F"/>
    <w:rsid w:val="00B876C0"/>
    <w:rsid w:val="00B92387"/>
    <w:rsid w:val="00B97B43"/>
    <w:rsid w:val="00BA3097"/>
    <w:rsid w:val="00BA78F4"/>
    <w:rsid w:val="00BB227E"/>
    <w:rsid w:val="00BB3793"/>
    <w:rsid w:val="00BB6B64"/>
    <w:rsid w:val="00BC5382"/>
    <w:rsid w:val="00BD11EE"/>
    <w:rsid w:val="00BD7881"/>
    <w:rsid w:val="00BE5182"/>
    <w:rsid w:val="00C04AE8"/>
    <w:rsid w:val="00C06E95"/>
    <w:rsid w:val="00C0705B"/>
    <w:rsid w:val="00C12B70"/>
    <w:rsid w:val="00C12ED2"/>
    <w:rsid w:val="00C14554"/>
    <w:rsid w:val="00C1517E"/>
    <w:rsid w:val="00C15480"/>
    <w:rsid w:val="00C16428"/>
    <w:rsid w:val="00C176F8"/>
    <w:rsid w:val="00C21937"/>
    <w:rsid w:val="00C27D33"/>
    <w:rsid w:val="00C30301"/>
    <w:rsid w:val="00C334CA"/>
    <w:rsid w:val="00C34872"/>
    <w:rsid w:val="00C44A7A"/>
    <w:rsid w:val="00C457A1"/>
    <w:rsid w:val="00C50473"/>
    <w:rsid w:val="00C5103C"/>
    <w:rsid w:val="00C61165"/>
    <w:rsid w:val="00C66A04"/>
    <w:rsid w:val="00C720E8"/>
    <w:rsid w:val="00C84247"/>
    <w:rsid w:val="00C9198F"/>
    <w:rsid w:val="00C91DC5"/>
    <w:rsid w:val="00C96508"/>
    <w:rsid w:val="00C96E56"/>
    <w:rsid w:val="00CA2284"/>
    <w:rsid w:val="00CA31FA"/>
    <w:rsid w:val="00CA344E"/>
    <w:rsid w:val="00CB434C"/>
    <w:rsid w:val="00CC5594"/>
    <w:rsid w:val="00CC6F21"/>
    <w:rsid w:val="00CD4595"/>
    <w:rsid w:val="00CE0CA2"/>
    <w:rsid w:val="00CE0E2A"/>
    <w:rsid w:val="00CE0E7D"/>
    <w:rsid w:val="00CE3E77"/>
    <w:rsid w:val="00CE7573"/>
    <w:rsid w:val="00CF10B5"/>
    <w:rsid w:val="00D105DE"/>
    <w:rsid w:val="00D14180"/>
    <w:rsid w:val="00D15FEC"/>
    <w:rsid w:val="00D17CDC"/>
    <w:rsid w:val="00D23274"/>
    <w:rsid w:val="00D234FD"/>
    <w:rsid w:val="00D27F19"/>
    <w:rsid w:val="00D312E0"/>
    <w:rsid w:val="00D467CD"/>
    <w:rsid w:val="00D57C03"/>
    <w:rsid w:val="00D63F23"/>
    <w:rsid w:val="00D80924"/>
    <w:rsid w:val="00D81B40"/>
    <w:rsid w:val="00D81C79"/>
    <w:rsid w:val="00D83043"/>
    <w:rsid w:val="00D83E50"/>
    <w:rsid w:val="00D903C2"/>
    <w:rsid w:val="00D96234"/>
    <w:rsid w:val="00D96B40"/>
    <w:rsid w:val="00DA3BF5"/>
    <w:rsid w:val="00DA43B2"/>
    <w:rsid w:val="00DA5F23"/>
    <w:rsid w:val="00DA6745"/>
    <w:rsid w:val="00DB1D70"/>
    <w:rsid w:val="00DB2B1E"/>
    <w:rsid w:val="00DB4F1E"/>
    <w:rsid w:val="00DB6622"/>
    <w:rsid w:val="00DC148D"/>
    <w:rsid w:val="00DC224B"/>
    <w:rsid w:val="00DC35C9"/>
    <w:rsid w:val="00DC4ECC"/>
    <w:rsid w:val="00DC6365"/>
    <w:rsid w:val="00DC6948"/>
    <w:rsid w:val="00DE3EA3"/>
    <w:rsid w:val="00DE6B57"/>
    <w:rsid w:val="00DE72F2"/>
    <w:rsid w:val="00DF030A"/>
    <w:rsid w:val="00DF597A"/>
    <w:rsid w:val="00E1413B"/>
    <w:rsid w:val="00E17B3E"/>
    <w:rsid w:val="00E219F6"/>
    <w:rsid w:val="00E257B3"/>
    <w:rsid w:val="00E3739B"/>
    <w:rsid w:val="00E373DF"/>
    <w:rsid w:val="00E42D80"/>
    <w:rsid w:val="00E434E4"/>
    <w:rsid w:val="00E44E69"/>
    <w:rsid w:val="00E45651"/>
    <w:rsid w:val="00E46076"/>
    <w:rsid w:val="00E5312E"/>
    <w:rsid w:val="00E575F8"/>
    <w:rsid w:val="00E64A0F"/>
    <w:rsid w:val="00E66775"/>
    <w:rsid w:val="00E80983"/>
    <w:rsid w:val="00E8315E"/>
    <w:rsid w:val="00E84DD1"/>
    <w:rsid w:val="00E94931"/>
    <w:rsid w:val="00E96BA9"/>
    <w:rsid w:val="00EA08FA"/>
    <w:rsid w:val="00EA18B0"/>
    <w:rsid w:val="00EA534F"/>
    <w:rsid w:val="00EA6F1F"/>
    <w:rsid w:val="00EA7907"/>
    <w:rsid w:val="00EB2462"/>
    <w:rsid w:val="00EB51F7"/>
    <w:rsid w:val="00EC1695"/>
    <w:rsid w:val="00ED212C"/>
    <w:rsid w:val="00ED30F4"/>
    <w:rsid w:val="00EF5B8D"/>
    <w:rsid w:val="00EF6A9F"/>
    <w:rsid w:val="00F13AE1"/>
    <w:rsid w:val="00F2062D"/>
    <w:rsid w:val="00F209F9"/>
    <w:rsid w:val="00F30201"/>
    <w:rsid w:val="00F342CD"/>
    <w:rsid w:val="00F35DDB"/>
    <w:rsid w:val="00F41DA5"/>
    <w:rsid w:val="00F42DAC"/>
    <w:rsid w:val="00F50C45"/>
    <w:rsid w:val="00F56F09"/>
    <w:rsid w:val="00F608AE"/>
    <w:rsid w:val="00F71803"/>
    <w:rsid w:val="00F721D5"/>
    <w:rsid w:val="00F83891"/>
    <w:rsid w:val="00F93B9B"/>
    <w:rsid w:val="00F95DE1"/>
    <w:rsid w:val="00FA20C5"/>
    <w:rsid w:val="00FB1B68"/>
    <w:rsid w:val="00FB7ED5"/>
    <w:rsid w:val="00FC3DBC"/>
    <w:rsid w:val="00FD6386"/>
    <w:rsid w:val="00FE1A06"/>
    <w:rsid w:val="00FE47E9"/>
    <w:rsid w:val="00FF75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8595b"/>
    </o:shapedefaults>
    <o:shapelayout v:ext="edit">
      <o:idmap v:ext="edit" data="1"/>
    </o:shapelayout>
  </w:shapeDefaults>
  <w:decimalSymbol w:val=","/>
  <w:listSeparator w:val=";"/>
  <w14:docId w14:val="58F1C427"/>
  <w15:chartTrackingRefBased/>
  <w15:docId w15:val="{610597C7-C4F4-4375-90C3-2628768B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able of figures" w:uiPriority="99"/>
    <w:lsdException w:name="List Number" w:qFormat="1"/>
    <w:lsdException w:name="Title" w:qFormat="1"/>
    <w:lsdException w:name="Default Paragraph Font" w:uiPriority="1"/>
    <w:lsdException w:name="Subtitle" w:uiPriority="11"/>
    <w:lsdException w:name="Hyperlink" w:uiPriority="99"/>
    <w:lsdException w:name="HTML Code" w:uiPriority="99"/>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384E"/>
    <w:pPr>
      <w:spacing w:before="120"/>
      <w:jc w:val="both"/>
    </w:pPr>
    <w:rPr>
      <w:rFonts w:asciiTheme="minorHAnsi" w:eastAsiaTheme="minorHAnsi" w:hAnsiTheme="minorHAnsi" w:cstheme="minorBidi"/>
      <w:color w:val="293241" w:themeColor="text1"/>
    </w:rPr>
  </w:style>
  <w:style w:type="paragraph" w:styleId="Heading1">
    <w:name w:val="heading 1"/>
    <w:basedOn w:val="Normal"/>
    <w:next w:val="Normal"/>
    <w:link w:val="Heading1Char"/>
    <w:qFormat/>
    <w:rsid w:val="00444F04"/>
    <w:pPr>
      <w:pageBreakBefore/>
      <w:numPr>
        <w:numId w:val="2"/>
      </w:numPr>
      <w:spacing w:before="240" w:after="120"/>
      <w:outlineLvl w:val="0"/>
    </w:pPr>
    <w:rPr>
      <w:rFonts w:cs="Arial"/>
      <w:b/>
      <w:bCs/>
      <w:color w:val="118AB2" w:themeColor="accent1"/>
      <w:spacing w:val="6"/>
      <w:kern w:val="28"/>
      <w:sz w:val="32"/>
      <w:szCs w:val="28"/>
    </w:rPr>
  </w:style>
  <w:style w:type="paragraph" w:styleId="Heading2">
    <w:name w:val="heading 2"/>
    <w:basedOn w:val="Normal"/>
    <w:next w:val="Normal"/>
    <w:link w:val="Heading2Char"/>
    <w:qFormat/>
    <w:rsid w:val="00444F04"/>
    <w:pPr>
      <w:numPr>
        <w:ilvl w:val="1"/>
        <w:numId w:val="2"/>
      </w:numPr>
      <w:spacing w:after="120"/>
      <w:outlineLvl w:val="1"/>
    </w:pPr>
    <w:rPr>
      <w:rFonts w:cs="Arial"/>
      <w:b/>
      <w:bCs/>
      <w:iCs/>
      <w:color w:val="118AB2" w:themeColor="accent1"/>
      <w:spacing w:val="6"/>
      <w:sz w:val="28"/>
      <w:szCs w:val="28"/>
    </w:rPr>
  </w:style>
  <w:style w:type="paragraph" w:styleId="Heading3">
    <w:name w:val="heading 3"/>
    <w:basedOn w:val="Normal"/>
    <w:next w:val="Normal"/>
    <w:link w:val="Heading3Char"/>
    <w:qFormat/>
    <w:rsid w:val="00444F04"/>
    <w:pPr>
      <w:numPr>
        <w:ilvl w:val="2"/>
        <w:numId w:val="2"/>
      </w:numPr>
      <w:spacing w:after="120"/>
      <w:outlineLvl w:val="2"/>
    </w:pPr>
    <w:rPr>
      <w:rFonts w:cs="Arial"/>
      <w:b/>
      <w:bCs/>
      <w:color w:val="166879" w:themeColor="accent2"/>
      <w:spacing w:val="6"/>
      <w:sz w:val="24"/>
      <w:szCs w:val="22"/>
    </w:rPr>
  </w:style>
  <w:style w:type="paragraph" w:styleId="Heading4">
    <w:name w:val="heading 4"/>
    <w:basedOn w:val="Normal"/>
    <w:next w:val="Normal"/>
    <w:link w:val="Heading4Char"/>
    <w:qFormat/>
    <w:rsid w:val="00444F04"/>
    <w:pPr>
      <w:numPr>
        <w:ilvl w:val="3"/>
        <w:numId w:val="2"/>
      </w:numPr>
      <w:spacing w:after="120"/>
      <w:outlineLvl w:val="3"/>
    </w:pPr>
    <w:rPr>
      <w:rFonts w:cs="Arial"/>
      <w:color w:val="166879" w:themeColor="accent2"/>
      <w:spacing w:val="6"/>
      <w:sz w:val="22"/>
      <w:szCs w:val="28"/>
    </w:rPr>
  </w:style>
  <w:style w:type="paragraph" w:styleId="Heading5">
    <w:name w:val="heading 5"/>
    <w:basedOn w:val="Normal"/>
    <w:next w:val="Normal"/>
    <w:link w:val="Heading5Char"/>
    <w:qFormat/>
    <w:rsid w:val="00444F04"/>
    <w:pPr>
      <w:numPr>
        <w:ilvl w:val="4"/>
        <w:numId w:val="2"/>
      </w:numPr>
      <w:outlineLvl w:val="4"/>
    </w:pPr>
    <w:rPr>
      <w:bCs/>
      <w:iCs/>
      <w:szCs w:val="26"/>
    </w:rPr>
  </w:style>
  <w:style w:type="paragraph" w:styleId="Heading6">
    <w:name w:val="heading 6"/>
    <w:basedOn w:val="Normal"/>
    <w:next w:val="Normal"/>
    <w:link w:val="Heading6Char"/>
    <w:qFormat/>
    <w:rsid w:val="00444F04"/>
    <w:pPr>
      <w:numPr>
        <w:ilvl w:val="5"/>
        <w:numId w:val="2"/>
      </w:numPr>
      <w:outlineLvl w:val="5"/>
    </w:pPr>
    <w:rPr>
      <w:bCs/>
      <w:iCs/>
      <w:szCs w:val="26"/>
    </w:rPr>
  </w:style>
  <w:style w:type="paragraph" w:styleId="Heading7">
    <w:name w:val="heading 7"/>
    <w:basedOn w:val="Normal"/>
    <w:next w:val="Normal"/>
    <w:link w:val="Heading7Char"/>
    <w:qFormat/>
    <w:rsid w:val="00444F04"/>
    <w:pPr>
      <w:numPr>
        <w:ilvl w:val="6"/>
        <w:numId w:val="2"/>
      </w:numPr>
      <w:outlineLvl w:val="6"/>
    </w:pPr>
    <w:rPr>
      <w:bCs/>
      <w:iCs/>
      <w:szCs w:val="26"/>
    </w:rPr>
  </w:style>
  <w:style w:type="paragraph" w:styleId="Heading8">
    <w:name w:val="heading 8"/>
    <w:basedOn w:val="Normal"/>
    <w:next w:val="Normal"/>
    <w:link w:val="Heading8Char"/>
    <w:qFormat/>
    <w:rsid w:val="00444F04"/>
    <w:pPr>
      <w:numPr>
        <w:ilvl w:val="7"/>
        <w:numId w:val="2"/>
      </w:numPr>
      <w:outlineLvl w:val="7"/>
    </w:pPr>
    <w:rPr>
      <w:bCs/>
      <w:iCs/>
      <w:szCs w:val="26"/>
    </w:rPr>
  </w:style>
  <w:style w:type="paragraph" w:styleId="Heading9">
    <w:name w:val="heading 9"/>
    <w:basedOn w:val="Normal"/>
    <w:next w:val="Normal"/>
    <w:link w:val="Heading9Char"/>
    <w:qFormat/>
    <w:rsid w:val="00444F04"/>
    <w:pPr>
      <w:numPr>
        <w:ilvl w:val="8"/>
        <w:numId w:val="2"/>
      </w:numPr>
      <w:outlineLvl w:val="8"/>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4F04"/>
    <w:rPr>
      <w:rFonts w:asciiTheme="minorHAnsi" w:hAnsiTheme="minorHAnsi"/>
      <w:b/>
      <w:color w:val="33C1B1" w:themeColor="accent5"/>
      <w:sz w:val="20"/>
      <w:szCs w:val="20"/>
      <w:u w:val="single"/>
    </w:rPr>
  </w:style>
  <w:style w:type="character" w:customStyle="1" w:styleId="Heading2Char">
    <w:name w:val="Heading 2 Char"/>
    <w:basedOn w:val="DefaultParagraphFont"/>
    <w:link w:val="Heading2"/>
    <w:rsid w:val="00444F04"/>
    <w:rPr>
      <w:rFonts w:asciiTheme="minorHAnsi" w:eastAsiaTheme="minorHAnsi" w:hAnsiTheme="minorHAnsi" w:cs="Arial"/>
      <w:b/>
      <w:bCs/>
      <w:iCs/>
      <w:color w:val="118AB2" w:themeColor="accent1"/>
      <w:spacing w:val="6"/>
      <w:sz w:val="28"/>
      <w:szCs w:val="28"/>
    </w:rPr>
  </w:style>
  <w:style w:type="character" w:customStyle="1" w:styleId="Heading3Char">
    <w:name w:val="Heading 3 Char"/>
    <w:basedOn w:val="DefaultParagraphFont"/>
    <w:link w:val="Heading3"/>
    <w:locked/>
    <w:rsid w:val="00444F04"/>
    <w:rPr>
      <w:rFonts w:asciiTheme="minorHAnsi" w:eastAsiaTheme="minorHAnsi" w:hAnsiTheme="minorHAnsi" w:cs="Arial"/>
      <w:b/>
      <w:bCs/>
      <w:color w:val="166879" w:themeColor="accent2"/>
      <w:spacing w:val="6"/>
      <w:sz w:val="24"/>
      <w:szCs w:val="22"/>
    </w:rPr>
  </w:style>
  <w:style w:type="paragraph" w:styleId="TOC1">
    <w:name w:val="toc 1"/>
    <w:basedOn w:val="Heading1"/>
    <w:next w:val="Normal"/>
    <w:link w:val="TOC1Char"/>
    <w:uiPriority w:val="39"/>
    <w:rsid w:val="00444F04"/>
    <w:pPr>
      <w:pageBreakBefore w:val="0"/>
      <w:numPr>
        <w:numId w:val="0"/>
      </w:numPr>
      <w:tabs>
        <w:tab w:val="right" w:leader="dot" w:pos="9771"/>
      </w:tabs>
      <w:spacing w:before="120"/>
      <w:outlineLvl w:val="9"/>
    </w:pPr>
    <w:rPr>
      <w:rFonts w:asciiTheme="majorHAnsi" w:hAnsiTheme="majorHAnsi" w:cs="Calibri"/>
      <w:caps/>
      <w:noProof/>
      <w:spacing w:val="0"/>
      <w:kern w:val="0"/>
      <w:sz w:val="20"/>
      <w:szCs w:val="20"/>
    </w:rPr>
  </w:style>
  <w:style w:type="paragraph" w:styleId="TOC3">
    <w:name w:val="toc 3"/>
    <w:basedOn w:val="TOC2"/>
    <w:next w:val="Normal"/>
    <w:uiPriority w:val="39"/>
    <w:rsid w:val="00444F04"/>
    <w:pPr>
      <w:ind w:left="400"/>
    </w:pPr>
    <w:rPr>
      <w:i/>
      <w:iCs/>
      <w:smallCaps w:val="0"/>
      <w:color w:val="293241" w:themeColor="text2"/>
    </w:rPr>
  </w:style>
  <w:style w:type="paragraph" w:styleId="TOC2">
    <w:name w:val="toc 2"/>
    <w:basedOn w:val="Heading2"/>
    <w:next w:val="Normal"/>
    <w:uiPriority w:val="39"/>
    <w:rsid w:val="00444F04"/>
    <w:pPr>
      <w:numPr>
        <w:ilvl w:val="0"/>
        <w:numId w:val="0"/>
      </w:numPr>
      <w:tabs>
        <w:tab w:val="right" w:leader="dot" w:pos="9771"/>
      </w:tabs>
      <w:spacing w:before="0"/>
      <w:ind w:left="200"/>
      <w:outlineLvl w:val="9"/>
    </w:pPr>
    <w:rPr>
      <w:rFonts w:asciiTheme="majorHAnsi" w:hAnsiTheme="majorHAnsi" w:cs="Calibri"/>
      <w:b w:val="0"/>
      <w:bCs w:val="0"/>
      <w:iCs w:val="0"/>
      <w:smallCaps/>
      <w:noProof/>
      <w:color w:val="166879" w:themeColor="accent2"/>
      <w:spacing w:val="0"/>
      <w:sz w:val="20"/>
      <w:szCs w:val="20"/>
    </w:rPr>
  </w:style>
  <w:style w:type="paragraph" w:styleId="Title">
    <w:name w:val="Title"/>
    <w:basedOn w:val="Normal"/>
    <w:next w:val="Normal"/>
    <w:link w:val="TitleChar"/>
    <w:qFormat/>
    <w:rsid w:val="00444F04"/>
    <w:pPr>
      <w:keepNext/>
      <w:shd w:val="clear" w:color="auto" w:fill="F2F2F2" w:themeFill="background1" w:themeFillShade="F2"/>
      <w:spacing w:after="240"/>
      <w:jc w:val="center"/>
      <w:outlineLvl w:val="0"/>
    </w:pPr>
    <w:rPr>
      <w:rFonts w:asciiTheme="majorHAnsi" w:hAnsiTheme="majorHAnsi" w:cs="Arial"/>
      <w:b/>
      <w:bCs/>
      <w:caps/>
      <w:color w:val="118AB2" w:themeColor="accent1"/>
      <w:sz w:val="28"/>
      <w:szCs w:val="32"/>
    </w:rPr>
  </w:style>
  <w:style w:type="paragraph" w:styleId="Caption">
    <w:name w:val="caption"/>
    <w:basedOn w:val="Normal"/>
    <w:next w:val="Normal"/>
    <w:rsid w:val="00444F04"/>
    <w:pPr>
      <w:spacing w:before="240" w:after="240"/>
    </w:pPr>
    <w:rPr>
      <w:b/>
      <w:bCs/>
      <w:sz w:val="22"/>
    </w:rPr>
  </w:style>
  <w:style w:type="paragraph" w:customStyle="1" w:styleId="AddressofOffice">
    <w:name w:val="Address of Office"/>
    <w:basedOn w:val="Normal"/>
    <w:rsid w:val="00444F04"/>
    <w:pPr>
      <w:numPr>
        <w:ilvl w:val="1"/>
      </w:numPr>
      <w:spacing w:before="0"/>
    </w:pPr>
    <w:rPr>
      <w:rFonts w:cstheme="minorHAnsi"/>
      <w:color w:val="FFFFFF" w:themeColor="background1"/>
      <w:szCs w:val="22"/>
      <w:lang w:eastAsia="en-US"/>
    </w:rPr>
  </w:style>
  <w:style w:type="paragraph" w:customStyle="1" w:styleId="Nameofoffice">
    <w:name w:val="Name of office"/>
    <w:basedOn w:val="AddressofOffice"/>
    <w:rsid w:val="00444F04"/>
    <w:rPr>
      <w:b/>
    </w:rPr>
  </w:style>
  <w:style w:type="paragraph" w:customStyle="1" w:styleId="Appendix1">
    <w:name w:val="Appendix 1"/>
    <w:basedOn w:val="Heading1"/>
    <w:next w:val="Normal"/>
    <w:semiHidden/>
    <w:rsid w:val="00444F04"/>
    <w:pPr>
      <w:numPr>
        <w:numId w:val="1"/>
      </w:numPr>
      <w:spacing w:before="2940"/>
    </w:pPr>
  </w:style>
  <w:style w:type="paragraph" w:customStyle="1" w:styleId="Appendix2">
    <w:name w:val="Appendix 2"/>
    <w:basedOn w:val="Heading2"/>
    <w:next w:val="Normal"/>
    <w:semiHidden/>
    <w:rsid w:val="00444F04"/>
    <w:pPr>
      <w:numPr>
        <w:numId w:val="1"/>
      </w:numPr>
    </w:pPr>
    <w:rPr>
      <w:color w:val="0065A4"/>
    </w:rPr>
  </w:style>
  <w:style w:type="paragraph" w:customStyle="1" w:styleId="Appendix3">
    <w:name w:val="Appendix 3"/>
    <w:basedOn w:val="Heading3"/>
    <w:next w:val="Normal"/>
    <w:semiHidden/>
    <w:rsid w:val="00444F04"/>
    <w:pPr>
      <w:numPr>
        <w:ilvl w:val="0"/>
        <w:numId w:val="0"/>
      </w:numPr>
    </w:pPr>
    <w:rPr>
      <w:color w:val="016CA7"/>
    </w:rPr>
  </w:style>
  <w:style w:type="paragraph" w:styleId="TableofFigures">
    <w:name w:val="table of figures"/>
    <w:basedOn w:val="Normal"/>
    <w:next w:val="Normal"/>
    <w:uiPriority w:val="99"/>
    <w:rsid w:val="00444F04"/>
  </w:style>
  <w:style w:type="paragraph" w:customStyle="1" w:styleId="DocumentRfrence">
    <w:name w:val="Document Référence"/>
    <w:basedOn w:val="Normal"/>
    <w:link w:val="DocumentRfrenceCar"/>
    <w:rsid w:val="00444F04"/>
    <w:pPr>
      <w:jc w:val="left"/>
    </w:pPr>
    <w:rPr>
      <w:rFonts w:ascii="Segoe UI" w:hAnsi="Segoe UI" w:cs="Segoe UI"/>
      <w:noProof/>
      <w:color w:val="FFFFFF" w:themeColor="background1"/>
      <w:sz w:val="36"/>
      <w:szCs w:val="36"/>
    </w:rPr>
  </w:style>
  <w:style w:type="character" w:customStyle="1" w:styleId="TitleChar">
    <w:name w:val="Title Char"/>
    <w:link w:val="Title"/>
    <w:rsid w:val="00444F04"/>
    <w:rPr>
      <w:rFonts w:asciiTheme="majorHAnsi" w:eastAsiaTheme="minorHAnsi" w:hAnsiTheme="majorHAnsi" w:cs="Arial"/>
      <w:b/>
      <w:bCs/>
      <w:caps/>
      <w:color w:val="118AB2" w:themeColor="accent1"/>
      <w:sz w:val="28"/>
      <w:szCs w:val="32"/>
      <w:shd w:val="clear" w:color="auto" w:fill="F2F2F2" w:themeFill="background1" w:themeFillShade="F2"/>
    </w:rPr>
  </w:style>
  <w:style w:type="paragraph" w:customStyle="1" w:styleId="Cartouche">
    <w:name w:val="Cartouche"/>
    <w:basedOn w:val="Normal"/>
    <w:rsid w:val="00444F04"/>
    <w:pPr>
      <w:ind w:left="1134"/>
    </w:pPr>
    <w:rPr>
      <w:rFonts w:ascii="Segoe UI" w:hAnsi="Segoe UI" w:cs="Segoe UI"/>
      <w:color w:val="FFFFFF" w:themeColor="background1"/>
    </w:rPr>
  </w:style>
  <w:style w:type="character" w:customStyle="1" w:styleId="DocumentRfrenceCar">
    <w:name w:val="Document Référence Car"/>
    <w:link w:val="DocumentRfrence"/>
    <w:rsid w:val="00444F04"/>
    <w:rPr>
      <w:rFonts w:ascii="Segoe UI" w:eastAsiaTheme="minorHAnsi" w:hAnsi="Segoe UI" w:cs="Segoe UI"/>
      <w:noProof/>
      <w:color w:val="FFFFFF" w:themeColor="background1"/>
      <w:sz w:val="36"/>
      <w:szCs w:val="36"/>
    </w:rPr>
  </w:style>
  <w:style w:type="paragraph" w:customStyle="1" w:styleId="Cartouchecheckbox">
    <w:name w:val="Cartouche checkbox"/>
    <w:basedOn w:val="Cartouche"/>
    <w:rsid w:val="00444F04"/>
    <w:pPr>
      <w:numPr>
        <w:ilvl w:val="1"/>
      </w:numPr>
      <w:spacing w:before="0"/>
      <w:ind w:left="2835"/>
      <w:jc w:val="left"/>
    </w:pPr>
  </w:style>
  <w:style w:type="paragraph" w:customStyle="1" w:styleId="Cartouchenote">
    <w:name w:val="Cartouche note"/>
    <w:basedOn w:val="Cartouche"/>
    <w:rsid w:val="00444F04"/>
    <w:pPr>
      <w:ind w:left="2268"/>
    </w:pPr>
    <w:rPr>
      <w:i/>
      <w:sz w:val="16"/>
    </w:rPr>
  </w:style>
  <w:style w:type="character" w:customStyle="1" w:styleId="Heading4Char">
    <w:name w:val="Heading 4 Char"/>
    <w:basedOn w:val="DefaultParagraphFont"/>
    <w:link w:val="Heading4"/>
    <w:rsid w:val="00444F04"/>
    <w:rPr>
      <w:rFonts w:asciiTheme="minorHAnsi" w:eastAsiaTheme="minorHAnsi" w:hAnsiTheme="minorHAnsi" w:cs="Arial"/>
      <w:color w:val="166879" w:themeColor="accent2"/>
      <w:spacing w:val="6"/>
      <w:sz w:val="22"/>
      <w:szCs w:val="28"/>
    </w:rPr>
  </w:style>
  <w:style w:type="paragraph" w:styleId="Header">
    <w:name w:val="header"/>
    <w:basedOn w:val="Normal"/>
    <w:link w:val="HeaderChar"/>
    <w:rsid w:val="00444F04"/>
    <w:pPr>
      <w:tabs>
        <w:tab w:val="left" w:pos="-3686"/>
        <w:tab w:val="center" w:pos="5103"/>
        <w:tab w:val="right" w:pos="9781"/>
      </w:tabs>
    </w:pPr>
    <w:rPr>
      <w:rFonts w:ascii="Segoe UI" w:hAnsi="Segoe UI" w:cs="Segoe UI"/>
      <w:noProof/>
      <w:sz w:val="18"/>
    </w:rPr>
  </w:style>
  <w:style w:type="character" w:customStyle="1" w:styleId="HeaderChar">
    <w:name w:val="Header Char"/>
    <w:basedOn w:val="DefaultParagraphFont"/>
    <w:link w:val="Header"/>
    <w:rsid w:val="00444F04"/>
    <w:rPr>
      <w:rFonts w:ascii="Segoe UI" w:eastAsiaTheme="minorHAnsi" w:hAnsi="Segoe UI" w:cs="Segoe UI"/>
      <w:noProof/>
      <w:color w:val="293241" w:themeColor="text1"/>
      <w:sz w:val="18"/>
    </w:rPr>
  </w:style>
  <w:style w:type="paragraph" w:styleId="Footer">
    <w:name w:val="footer"/>
    <w:basedOn w:val="Normal"/>
    <w:link w:val="FooterChar"/>
    <w:rsid w:val="00444F04"/>
    <w:pPr>
      <w:tabs>
        <w:tab w:val="left" w:pos="-3686"/>
        <w:tab w:val="center" w:pos="5103"/>
        <w:tab w:val="right" w:pos="9781"/>
      </w:tabs>
    </w:pPr>
    <w:rPr>
      <w:noProof/>
      <w:sz w:val="18"/>
    </w:rPr>
  </w:style>
  <w:style w:type="character" w:customStyle="1" w:styleId="FooterChar">
    <w:name w:val="Footer Char"/>
    <w:basedOn w:val="DefaultParagraphFont"/>
    <w:link w:val="Footer"/>
    <w:rsid w:val="00444F04"/>
    <w:rPr>
      <w:rFonts w:asciiTheme="minorHAnsi" w:eastAsiaTheme="minorHAnsi" w:hAnsiTheme="minorHAnsi" w:cstheme="minorBidi"/>
      <w:noProof/>
      <w:color w:val="293241" w:themeColor="text1"/>
      <w:sz w:val="18"/>
    </w:rPr>
  </w:style>
  <w:style w:type="paragraph" w:styleId="TOCHeading">
    <w:name w:val="TOC Heading"/>
    <w:basedOn w:val="Title"/>
    <w:next w:val="Normal"/>
    <w:link w:val="TOCHeadingChar"/>
    <w:uiPriority w:val="39"/>
    <w:unhideWhenUsed/>
    <w:rsid w:val="00444F04"/>
    <w:pPr>
      <w:spacing w:after="120"/>
      <w:outlineLvl w:val="9"/>
    </w:pPr>
    <w:rPr>
      <w:rFonts w:cs="Times New Roman"/>
      <w:caps w:val="0"/>
    </w:rPr>
  </w:style>
  <w:style w:type="character" w:customStyle="1" w:styleId="TOC1Char">
    <w:name w:val="TOC 1 Char"/>
    <w:link w:val="TOC1"/>
    <w:uiPriority w:val="39"/>
    <w:rsid w:val="00444F04"/>
    <w:rPr>
      <w:rFonts w:asciiTheme="majorHAnsi" w:eastAsiaTheme="minorHAnsi" w:hAnsiTheme="majorHAnsi" w:cs="Calibri"/>
      <w:b/>
      <w:bCs/>
      <w:caps/>
      <w:noProof/>
      <w:color w:val="118AB2" w:themeColor="accent1"/>
    </w:rPr>
  </w:style>
  <w:style w:type="paragraph" w:customStyle="1" w:styleId="AppendixTitle">
    <w:name w:val="Appendix Title"/>
    <w:basedOn w:val="Title"/>
    <w:semiHidden/>
    <w:rsid w:val="00444F04"/>
    <w:pPr>
      <w:ind w:left="2637"/>
    </w:pPr>
  </w:style>
  <w:style w:type="paragraph" w:customStyle="1" w:styleId="Codeblock">
    <w:name w:val="Code block"/>
    <w:basedOn w:val="Normal"/>
    <w:rsid w:val="00444F04"/>
    <w:pPr>
      <w:shd w:val="clear" w:color="auto" w:fill="F2F2F2" w:themeFill="background1" w:themeFillShade="F2"/>
      <w:spacing w:before="0"/>
      <w:ind w:left="170" w:right="170"/>
      <w:jc w:val="left"/>
    </w:pPr>
    <w:rPr>
      <w:rFonts w:ascii="Consolas" w:hAnsi="Consolas"/>
      <w:color w:val="B80050" w:themeColor="accent3"/>
      <w:sz w:val="18"/>
    </w:rPr>
  </w:style>
  <w:style w:type="character" w:customStyle="1" w:styleId="Codeinline">
    <w:name w:val="Code inline"/>
    <w:basedOn w:val="DefaultParagraphFont"/>
    <w:uiPriority w:val="1"/>
    <w:rsid w:val="00444F04"/>
    <w:rPr>
      <w:rFonts w:ascii="Consolas" w:hAnsi="Consolas"/>
      <w:color w:val="B80050" w:themeColor="accent3"/>
      <w:bdr w:val="none" w:sz="0" w:space="0" w:color="auto"/>
      <w:shd w:val="clear" w:color="auto" w:fill="F2F2F2" w:themeFill="background1" w:themeFillShade="F2"/>
    </w:rPr>
  </w:style>
  <w:style w:type="paragraph" w:customStyle="1" w:styleId="DocumentBU">
    <w:name w:val="Document BU"/>
    <w:basedOn w:val="Normal"/>
    <w:link w:val="DocumentBUCar"/>
    <w:rsid w:val="00444F04"/>
    <w:pPr>
      <w:tabs>
        <w:tab w:val="left" w:pos="7080"/>
      </w:tabs>
      <w:spacing w:before="0" w:after="480"/>
      <w:jc w:val="left"/>
    </w:pPr>
    <w:rPr>
      <w:rFonts w:ascii="Segoe UI" w:hAnsi="Segoe UI" w:cs="Segoe UI"/>
      <w:b/>
      <w:color w:val="FFFFFF" w:themeColor="background1"/>
      <w:sz w:val="56"/>
      <w:szCs w:val="36"/>
    </w:rPr>
  </w:style>
  <w:style w:type="character" w:customStyle="1" w:styleId="DocumentBUCar">
    <w:name w:val="Document BU Car"/>
    <w:link w:val="DocumentBU"/>
    <w:rsid w:val="00444F04"/>
    <w:rPr>
      <w:rFonts w:ascii="Segoe UI" w:eastAsiaTheme="minorHAnsi" w:hAnsi="Segoe UI" w:cs="Segoe UI"/>
      <w:b/>
      <w:color w:val="FFFFFF" w:themeColor="background1"/>
      <w:sz w:val="56"/>
      <w:szCs w:val="36"/>
    </w:rPr>
  </w:style>
  <w:style w:type="paragraph" w:customStyle="1" w:styleId="DocumentTitre">
    <w:name w:val="Document Titre"/>
    <w:basedOn w:val="Normal"/>
    <w:rsid w:val="00444F04"/>
    <w:pPr>
      <w:jc w:val="left"/>
    </w:pPr>
    <w:rPr>
      <w:rFonts w:asciiTheme="majorHAnsi" w:hAnsiTheme="majorHAnsi"/>
      <w:b/>
      <w:color w:val="FFFFFF" w:themeColor="background1"/>
      <w:sz w:val="56"/>
    </w:rPr>
  </w:style>
  <w:style w:type="paragraph" w:customStyle="1" w:styleId="copyright">
    <w:name w:val="copyright"/>
    <w:basedOn w:val="Normal"/>
    <w:rsid w:val="00444F04"/>
    <w:pPr>
      <w:spacing w:after="120" w:line="360" w:lineRule="auto"/>
    </w:pPr>
    <w:rPr>
      <w:rFonts w:cs="Arial"/>
      <w:color w:val="6C6C6C" w:themeColor="background2" w:themeShade="80"/>
    </w:rPr>
  </w:style>
  <w:style w:type="paragraph" w:customStyle="1" w:styleId="Asterisque">
    <w:name w:val="Asterisque"/>
    <w:basedOn w:val="Normal"/>
    <w:link w:val="AsterisqueCar"/>
    <w:rsid w:val="00444F04"/>
    <w:pPr>
      <w:spacing w:before="60"/>
      <w:ind w:right="-851"/>
    </w:pPr>
    <w:rPr>
      <w:i/>
      <w:sz w:val="16"/>
    </w:rPr>
  </w:style>
  <w:style w:type="character" w:customStyle="1" w:styleId="AsterisqueCar">
    <w:name w:val="Asterisque Car"/>
    <w:link w:val="Asterisque"/>
    <w:rsid w:val="00444F04"/>
    <w:rPr>
      <w:rFonts w:asciiTheme="minorHAnsi" w:eastAsiaTheme="minorHAnsi" w:hAnsiTheme="minorHAnsi" w:cstheme="minorBidi"/>
      <w:i/>
      <w:color w:val="293241" w:themeColor="text1"/>
      <w:sz w:val="16"/>
    </w:rPr>
  </w:style>
  <w:style w:type="paragraph" w:customStyle="1" w:styleId="DocumentSous-Titre">
    <w:name w:val="Document Sous-Titre"/>
    <w:basedOn w:val="DocumentTitre"/>
    <w:rsid w:val="00444F04"/>
    <w:rPr>
      <w:sz w:val="40"/>
    </w:rPr>
  </w:style>
  <w:style w:type="character" w:styleId="EndnoteReference">
    <w:name w:val="endnote reference"/>
    <w:basedOn w:val="DefaultParagraphFont"/>
    <w:rsid w:val="00444F04"/>
    <w:rPr>
      <w:vertAlign w:val="superscript"/>
    </w:rPr>
  </w:style>
  <w:style w:type="paragraph" w:styleId="CommentText">
    <w:name w:val="annotation text"/>
    <w:basedOn w:val="Normal"/>
    <w:link w:val="CommentTextChar"/>
    <w:rsid w:val="00444F04"/>
  </w:style>
  <w:style w:type="character" w:customStyle="1" w:styleId="CommentTextChar">
    <w:name w:val="Comment Text Char"/>
    <w:basedOn w:val="DefaultParagraphFont"/>
    <w:link w:val="CommentText"/>
    <w:rsid w:val="00444F04"/>
    <w:rPr>
      <w:rFonts w:asciiTheme="minorHAnsi" w:eastAsiaTheme="minorHAnsi" w:hAnsiTheme="minorHAnsi" w:cstheme="minorBidi"/>
      <w:color w:val="293241" w:themeColor="text1"/>
    </w:rPr>
  </w:style>
  <w:style w:type="paragraph" w:styleId="EndnoteText">
    <w:name w:val="endnote text"/>
    <w:basedOn w:val="Normal"/>
    <w:link w:val="EndnoteTextChar"/>
    <w:rsid w:val="00444F04"/>
    <w:pPr>
      <w:spacing w:before="0"/>
    </w:pPr>
  </w:style>
  <w:style w:type="paragraph" w:styleId="BodyText">
    <w:name w:val="Body Text"/>
    <w:basedOn w:val="Normal"/>
    <w:link w:val="BodyTextChar"/>
    <w:rsid w:val="00444F04"/>
    <w:pPr>
      <w:autoSpaceDE w:val="0"/>
      <w:autoSpaceDN w:val="0"/>
      <w:adjustRightInd w:val="0"/>
    </w:pPr>
    <w:rPr>
      <w:color w:val="000080"/>
    </w:rPr>
  </w:style>
  <w:style w:type="character" w:customStyle="1" w:styleId="BodyTextChar">
    <w:name w:val="Body Text Char"/>
    <w:basedOn w:val="DefaultParagraphFont"/>
    <w:link w:val="BodyText"/>
    <w:rsid w:val="00444F04"/>
    <w:rPr>
      <w:rFonts w:asciiTheme="minorHAnsi" w:eastAsiaTheme="minorHAnsi" w:hAnsiTheme="minorHAnsi" w:cstheme="minorBidi"/>
      <w:color w:val="000080"/>
    </w:rPr>
  </w:style>
  <w:style w:type="character" w:customStyle="1" w:styleId="EndnoteTextChar">
    <w:name w:val="Endnote Text Char"/>
    <w:basedOn w:val="DefaultParagraphFont"/>
    <w:link w:val="EndnoteText"/>
    <w:rsid w:val="00444F04"/>
    <w:rPr>
      <w:rFonts w:asciiTheme="minorHAnsi" w:eastAsiaTheme="minorHAnsi" w:hAnsiTheme="minorHAnsi" w:cstheme="minorBidi"/>
      <w:color w:val="293241" w:themeColor="text1"/>
    </w:rPr>
  </w:style>
  <w:style w:type="paragraph" w:customStyle="1" w:styleId="Figure">
    <w:name w:val="Figure"/>
    <w:basedOn w:val="Normal"/>
    <w:next w:val="Normal"/>
    <w:rsid w:val="00444F04"/>
    <w:pPr>
      <w:spacing w:after="120"/>
      <w:jc w:val="center"/>
    </w:pPr>
    <w:rPr>
      <w:b/>
      <w:color w:val="166879" w:themeColor="accent2"/>
      <w:sz w:val="16"/>
    </w:rPr>
  </w:style>
  <w:style w:type="paragraph" w:styleId="DocumentMap">
    <w:name w:val="Document Map"/>
    <w:basedOn w:val="Normal"/>
    <w:link w:val="DocumentMapChar"/>
    <w:rsid w:val="00444F04"/>
    <w:pPr>
      <w:spacing w:before="0"/>
    </w:pPr>
    <w:rPr>
      <w:rFonts w:cs="Tahoma"/>
      <w:sz w:val="16"/>
      <w:szCs w:val="16"/>
    </w:rPr>
  </w:style>
  <w:style w:type="character" w:customStyle="1" w:styleId="DocumentMapChar">
    <w:name w:val="Document Map Char"/>
    <w:basedOn w:val="DefaultParagraphFont"/>
    <w:link w:val="DocumentMap"/>
    <w:rsid w:val="00444F04"/>
    <w:rPr>
      <w:rFonts w:asciiTheme="minorHAnsi" w:eastAsiaTheme="minorHAnsi" w:hAnsiTheme="minorHAnsi" w:cs="Tahoma"/>
      <w:color w:val="293241" w:themeColor="text1"/>
      <w:sz w:val="16"/>
      <w:szCs w:val="16"/>
    </w:rPr>
  </w:style>
  <w:style w:type="table" w:styleId="TableGrid">
    <w:name w:val="Table Grid"/>
    <w:basedOn w:val="TableNormal"/>
    <w:rsid w:val="00444F04"/>
    <w:rPr>
      <w:rFonts w:ascii="Arial" w:eastAsiaTheme="minorHAnsi"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444F04"/>
    <w:pPr>
      <w:ind w:left="720"/>
      <w:contextualSpacing/>
    </w:pPr>
  </w:style>
  <w:style w:type="character" w:customStyle="1" w:styleId="ListParagraphChar">
    <w:name w:val="List Paragraph Char"/>
    <w:link w:val="ListParagraph"/>
    <w:uiPriority w:val="34"/>
    <w:rsid w:val="00444F04"/>
    <w:rPr>
      <w:rFonts w:asciiTheme="minorHAnsi" w:eastAsiaTheme="minorHAnsi" w:hAnsiTheme="minorHAnsi" w:cstheme="minorBidi"/>
      <w:color w:val="293241" w:themeColor="text1"/>
    </w:rPr>
  </w:style>
  <w:style w:type="paragraph" w:styleId="ListNumber">
    <w:name w:val="List Number"/>
    <w:basedOn w:val="Normal"/>
    <w:qFormat/>
    <w:rsid w:val="00444F04"/>
    <w:pPr>
      <w:numPr>
        <w:numId w:val="3"/>
      </w:numPr>
    </w:pPr>
  </w:style>
  <w:style w:type="paragraph" w:customStyle="1" w:styleId="Drawing">
    <w:name w:val="Drawing"/>
    <w:basedOn w:val="Normal"/>
    <w:next w:val="Normal"/>
    <w:semiHidden/>
    <w:rsid w:val="00444F04"/>
    <w:pPr>
      <w:spacing w:after="240"/>
      <w:jc w:val="center"/>
    </w:pPr>
    <w:rPr>
      <w:bCs/>
    </w:rPr>
  </w:style>
  <w:style w:type="paragraph" w:customStyle="1" w:styleId="Footercentral">
    <w:name w:val="Footer central"/>
    <w:basedOn w:val="Footer"/>
    <w:link w:val="FootercentralChar"/>
    <w:rsid w:val="00444F04"/>
    <w:rPr>
      <w:b/>
    </w:rPr>
  </w:style>
  <w:style w:type="paragraph" w:styleId="FootnoteText">
    <w:name w:val="footnote text"/>
    <w:basedOn w:val="Normal"/>
    <w:link w:val="FootnoteTextChar"/>
    <w:rsid w:val="00444F04"/>
    <w:pPr>
      <w:spacing w:before="0"/>
    </w:pPr>
  </w:style>
  <w:style w:type="character" w:customStyle="1" w:styleId="FootnoteTextChar">
    <w:name w:val="Footnote Text Char"/>
    <w:basedOn w:val="DefaultParagraphFont"/>
    <w:link w:val="FootnoteText"/>
    <w:rsid w:val="00444F04"/>
    <w:rPr>
      <w:rFonts w:asciiTheme="minorHAnsi" w:eastAsiaTheme="minorHAnsi" w:hAnsiTheme="minorHAnsi" w:cstheme="minorBidi"/>
      <w:color w:val="293241" w:themeColor="text1"/>
    </w:rPr>
  </w:style>
  <w:style w:type="character" w:styleId="PageNumber">
    <w:name w:val="page number"/>
    <w:rsid w:val="00444F04"/>
    <w:rPr>
      <w:rFonts w:ascii="Arial" w:hAnsi="Arial"/>
      <w:color w:val="293241" w:themeColor="text1"/>
      <w:sz w:val="14"/>
    </w:rPr>
  </w:style>
  <w:style w:type="paragraph" w:styleId="CommentSubject">
    <w:name w:val="annotation subject"/>
    <w:basedOn w:val="CommentText"/>
    <w:next w:val="CommentText"/>
    <w:link w:val="CommentSubjectChar"/>
    <w:rsid w:val="00444F04"/>
    <w:rPr>
      <w:b/>
      <w:bCs/>
    </w:rPr>
  </w:style>
  <w:style w:type="character" w:customStyle="1" w:styleId="CommentSubjectChar">
    <w:name w:val="Comment Subject Char"/>
    <w:basedOn w:val="CommentTextChar"/>
    <w:link w:val="CommentSubject"/>
    <w:rsid w:val="00444F04"/>
    <w:rPr>
      <w:rFonts w:asciiTheme="minorHAnsi" w:eastAsiaTheme="minorHAnsi" w:hAnsiTheme="minorHAnsi" w:cstheme="minorBidi"/>
      <w:b/>
      <w:bCs/>
      <w:color w:val="293241" w:themeColor="text1"/>
    </w:rPr>
  </w:style>
  <w:style w:type="character" w:styleId="FootnoteReference">
    <w:name w:val="footnote reference"/>
    <w:basedOn w:val="DefaultParagraphFont"/>
    <w:rsid w:val="00444F04"/>
    <w:rPr>
      <w:vertAlign w:val="superscript"/>
    </w:rPr>
  </w:style>
  <w:style w:type="character" w:customStyle="1" w:styleId="FootercentralChar">
    <w:name w:val="Footer central Char"/>
    <w:basedOn w:val="FooterChar"/>
    <w:link w:val="Footercentral"/>
    <w:rsid w:val="00444F04"/>
    <w:rPr>
      <w:rFonts w:asciiTheme="minorHAnsi" w:eastAsiaTheme="minorHAnsi" w:hAnsiTheme="minorHAnsi" w:cstheme="minorBidi"/>
      <w:b/>
      <w:noProof/>
      <w:color w:val="293241" w:themeColor="text1"/>
      <w:sz w:val="18"/>
    </w:rPr>
  </w:style>
  <w:style w:type="paragraph" w:customStyle="1" w:styleId="ListPuces">
    <w:name w:val="List Puces"/>
    <w:basedOn w:val="ListParagraph"/>
    <w:link w:val="ListPucesCar"/>
    <w:qFormat/>
    <w:rsid w:val="00444F04"/>
    <w:pPr>
      <w:numPr>
        <w:numId w:val="4"/>
      </w:numPr>
      <w:spacing w:after="60"/>
    </w:pPr>
  </w:style>
  <w:style w:type="character" w:customStyle="1" w:styleId="ListPucesCar">
    <w:name w:val="List Puces Car"/>
    <w:basedOn w:val="DefaultParagraphFont"/>
    <w:link w:val="ListPuces"/>
    <w:rsid w:val="00444F04"/>
    <w:rPr>
      <w:rFonts w:asciiTheme="minorHAnsi" w:eastAsiaTheme="minorHAnsi" w:hAnsiTheme="minorHAnsi" w:cstheme="minorBidi"/>
      <w:color w:val="293241" w:themeColor="text1"/>
    </w:rPr>
  </w:style>
  <w:style w:type="paragraph" w:customStyle="1" w:styleId="NormalGras">
    <w:name w:val="Normal Gras"/>
    <w:basedOn w:val="Normal"/>
    <w:rsid w:val="00444F04"/>
    <w:rPr>
      <w:b/>
    </w:rPr>
  </w:style>
  <w:style w:type="paragraph" w:customStyle="1" w:styleId="NormalItalique">
    <w:name w:val="Normal Italique"/>
    <w:basedOn w:val="Normal"/>
    <w:rsid w:val="00444F04"/>
    <w:rPr>
      <w:rFonts w:cs="Arial"/>
      <w:bCs/>
      <w:i/>
      <w:iCs/>
    </w:rPr>
  </w:style>
  <w:style w:type="paragraph" w:customStyle="1" w:styleId="NormalSmallCaps">
    <w:name w:val="Normal Small Caps"/>
    <w:basedOn w:val="Normal"/>
    <w:rsid w:val="00444F04"/>
    <w:rPr>
      <w:smallCaps/>
    </w:rPr>
  </w:style>
  <w:style w:type="paragraph" w:customStyle="1" w:styleId="Tableaucellule">
    <w:name w:val="Tableau cellule"/>
    <w:basedOn w:val="Normal"/>
    <w:link w:val="TableaucelluleChar"/>
    <w:rsid w:val="00444F04"/>
    <w:pPr>
      <w:spacing w:before="60" w:after="60"/>
      <w:ind w:left="57"/>
      <w:jc w:val="left"/>
    </w:pPr>
    <w:rPr>
      <w:rFonts w:eastAsiaTheme="minorEastAsia"/>
      <w:lang w:eastAsia="en-US"/>
    </w:rPr>
  </w:style>
  <w:style w:type="character" w:customStyle="1" w:styleId="TableaucelluleChar">
    <w:name w:val="Tableau cellule Char"/>
    <w:basedOn w:val="DefaultParagraphFont"/>
    <w:link w:val="Tableaucellule"/>
    <w:rsid w:val="00444F04"/>
    <w:rPr>
      <w:rFonts w:asciiTheme="minorHAnsi" w:eastAsiaTheme="minorEastAsia" w:hAnsiTheme="minorHAnsi" w:cstheme="minorBidi"/>
      <w:color w:val="293241" w:themeColor="text1"/>
      <w:lang w:eastAsia="en-US"/>
    </w:rPr>
  </w:style>
  <w:style w:type="paragraph" w:customStyle="1" w:styleId="RevTableContent">
    <w:name w:val="Rev Table Content"/>
    <w:basedOn w:val="Tableaucellule"/>
    <w:rsid w:val="00444F04"/>
    <w:rPr>
      <w:sz w:val="14"/>
    </w:rPr>
  </w:style>
  <w:style w:type="paragraph" w:customStyle="1" w:styleId="RevTableHeader">
    <w:name w:val="Rev Table Header"/>
    <w:basedOn w:val="Normal"/>
    <w:rsid w:val="00444F04"/>
    <w:pPr>
      <w:spacing w:before="60" w:after="60"/>
      <w:ind w:left="57"/>
      <w:jc w:val="left"/>
    </w:pPr>
    <w:rPr>
      <w:rFonts w:eastAsiaTheme="minorEastAsia"/>
      <w:b/>
      <w:bCs/>
      <w:sz w:val="14"/>
      <w:lang w:eastAsia="en-US"/>
    </w:rPr>
  </w:style>
  <w:style w:type="paragraph" w:customStyle="1" w:styleId="Tableaucellulecentre">
    <w:name w:val="Tableau cellule centrée"/>
    <w:basedOn w:val="Tableaucellule"/>
    <w:link w:val="TableaucellulecentreChar"/>
    <w:rsid w:val="00444F04"/>
    <w:pPr>
      <w:jc w:val="center"/>
    </w:pPr>
  </w:style>
  <w:style w:type="character" w:customStyle="1" w:styleId="TableaucellulecentreChar">
    <w:name w:val="Tableau cellule centrée Char"/>
    <w:basedOn w:val="TableaucelluleChar"/>
    <w:link w:val="Tableaucellulecentre"/>
    <w:rsid w:val="00444F04"/>
    <w:rPr>
      <w:rFonts w:asciiTheme="minorHAnsi" w:eastAsiaTheme="minorEastAsia" w:hAnsiTheme="minorHAnsi" w:cstheme="minorBidi"/>
      <w:color w:val="293241" w:themeColor="text1"/>
      <w:lang w:eastAsia="en-US"/>
    </w:rPr>
  </w:style>
  <w:style w:type="paragraph" w:customStyle="1" w:styleId="Tableautitre">
    <w:name w:val="Tableau titre"/>
    <w:basedOn w:val="Normal"/>
    <w:link w:val="TableautitreChar"/>
    <w:rsid w:val="00444F04"/>
    <w:pPr>
      <w:spacing w:before="50" w:after="50"/>
      <w:jc w:val="center"/>
    </w:pPr>
    <w:rPr>
      <w:rFonts w:eastAsia="Times New Roman" w:cs="Times New Roman"/>
      <w:b/>
      <w:color w:val="118AB2" w:themeColor="accent1"/>
    </w:rPr>
  </w:style>
  <w:style w:type="character" w:customStyle="1" w:styleId="TableautitreChar">
    <w:name w:val="Tableau titre Char"/>
    <w:basedOn w:val="DefaultParagraphFont"/>
    <w:link w:val="Tableautitre"/>
    <w:rsid w:val="00444F04"/>
    <w:rPr>
      <w:rFonts w:asciiTheme="minorHAnsi" w:hAnsiTheme="minorHAnsi"/>
      <w:b/>
      <w:color w:val="118AB2" w:themeColor="accent1"/>
    </w:rPr>
  </w:style>
  <w:style w:type="paragraph" w:styleId="BalloonText">
    <w:name w:val="Balloon Text"/>
    <w:basedOn w:val="Normal"/>
    <w:link w:val="BalloonTextChar"/>
    <w:rsid w:val="00444F04"/>
    <w:rPr>
      <w:rFonts w:cs="Tahoma"/>
      <w:sz w:val="16"/>
      <w:szCs w:val="16"/>
    </w:rPr>
  </w:style>
  <w:style w:type="character" w:customStyle="1" w:styleId="BalloonTextChar">
    <w:name w:val="Balloon Text Char"/>
    <w:link w:val="BalloonText"/>
    <w:rsid w:val="00444F04"/>
    <w:rPr>
      <w:rFonts w:asciiTheme="minorHAnsi" w:eastAsiaTheme="minorHAnsi" w:hAnsiTheme="minorHAnsi" w:cs="Tahoma"/>
      <w:color w:val="293241" w:themeColor="text1"/>
      <w:sz w:val="16"/>
      <w:szCs w:val="16"/>
    </w:rPr>
  </w:style>
  <w:style w:type="character" w:styleId="PlaceholderText">
    <w:name w:val="Placeholder Text"/>
    <w:uiPriority w:val="99"/>
    <w:semiHidden/>
    <w:rsid w:val="00444F04"/>
    <w:rPr>
      <w:color w:val="808080"/>
    </w:rPr>
  </w:style>
  <w:style w:type="paragraph" w:customStyle="1" w:styleId="TitleArticle">
    <w:name w:val="Title (Article)"/>
    <w:basedOn w:val="Normal"/>
    <w:next w:val="Normal"/>
    <w:qFormat/>
    <w:rsid w:val="00444F04"/>
    <w:pPr>
      <w:spacing w:after="60"/>
    </w:pPr>
    <w:rPr>
      <w:b/>
      <w:u w:val="single"/>
    </w:rPr>
  </w:style>
  <w:style w:type="paragraph" w:customStyle="1" w:styleId="TitleNoTOC">
    <w:name w:val="Title (No TOC)"/>
    <w:basedOn w:val="Title"/>
    <w:qFormat/>
    <w:rsid w:val="00444F04"/>
    <w:pPr>
      <w:spacing w:after="120"/>
      <w:outlineLvl w:val="9"/>
    </w:pPr>
    <w:rPr>
      <w:caps w:val="0"/>
    </w:rPr>
  </w:style>
  <w:style w:type="paragraph" w:styleId="TOC4">
    <w:name w:val="toc 4"/>
    <w:basedOn w:val="Normal"/>
    <w:next w:val="Normal"/>
    <w:autoRedefine/>
    <w:uiPriority w:val="39"/>
    <w:rsid w:val="00444F04"/>
    <w:pPr>
      <w:tabs>
        <w:tab w:val="right" w:leader="dot" w:pos="9771"/>
      </w:tabs>
      <w:ind w:left="600"/>
    </w:pPr>
    <w:rPr>
      <w:rFonts w:asciiTheme="majorHAnsi" w:hAnsiTheme="majorHAnsi" w:cs="Calibri"/>
      <w:noProof/>
      <w:sz w:val="18"/>
      <w:szCs w:val="18"/>
    </w:rPr>
  </w:style>
  <w:style w:type="paragraph" w:styleId="TOC5">
    <w:name w:val="toc 5"/>
    <w:basedOn w:val="Normal"/>
    <w:next w:val="Normal"/>
    <w:autoRedefine/>
    <w:uiPriority w:val="39"/>
    <w:rsid w:val="00444F04"/>
    <w:pPr>
      <w:tabs>
        <w:tab w:val="left" w:pos="1400"/>
        <w:tab w:val="right" w:leader="dot" w:pos="9771"/>
      </w:tabs>
      <w:ind w:left="800"/>
    </w:pPr>
    <w:rPr>
      <w:rFonts w:asciiTheme="majorHAnsi" w:hAnsiTheme="majorHAnsi" w:cs="Calibri"/>
      <w:noProof/>
      <w:sz w:val="18"/>
      <w:szCs w:val="18"/>
    </w:rPr>
  </w:style>
  <w:style w:type="paragraph" w:styleId="TOC6">
    <w:name w:val="toc 6"/>
    <w:basedOn w:val="Normal"/>
    <w:next w:val="Normal"/>
    <w:autoRedefine/>
    <w:uiPriority w:val="39"/>
    <w:rsid w:val="00444F04"/>
    <w:pPr>
      <w:ind w:left="1000"/>
    </w:pPr>
    <w:rPr>
      <w:rFonts w:asciiTheme="majorHAnsi" w:hAnsiTheme="majorHAnsi" w:cs="Calibri"/>
      <w:noProof/>
      <w:sz w:val="18"/>
      <w:szCs w:val="18"/>
    </w:rPr>
  </w:style>
  <w:style w:type="paragraph" w:styleId="TOC7">
    <w:name w:val="toc 7"/>
    <w:basedOn w:val="Normal"/>
    <w:next w:val="Normal"/>
    <w:autoRedefine/>
    <w:rsid w:val="00444F04"/>
    <w:pPr>
      <w:ind w:left="1200"/>
    </w:pPr>
    <w:rPr>
      <w:rFonts w:asciiTheme="majorHAnsi" w:hAnsiTheme="majorHAnsi" w:cs="Calibri"/>
      <w:noProof/>
      <w:sz w:val="18"/>
      <w:szCs w:val="18"/>
    </w:rPr>
  </w:style>
  <w:style w:type="paragraph" w:styleId="TOC8">
    <w:name w:val="toc 8"/>
    <w:basedOn w:val="Normal"/>
    <w:next w:val="Normal"/>
    <w:autoRedefine/>
    <w:rsid w:val="00444F04"/>
    <w:pPr>
      <w:ind w:left="1400"/>
    </w:pPr>
    <w:rPr>
      <w:rFonts w:asciiTheme="majorHAnsi" w:hAnsiTheme="majorHAnsi" w:cs="Calibri"/>
      <w:noProof/>
      <w:sz w:val="18"/>
      <w:szCs w:val="18"/>
    </w:rPr>
  </w:style>
  <w:style w:type="paragraph" w:styleId="TOC9">
    <w:name w:val="toc 9"/>
    <w:basedOn w:val="Normal"/>
    <w:next w:val="Normal"/>
    <w:autoRedefine/>
    <w:rsid w:val="00444F04"/>
    <w:pPr>
      <w:ind w:left="1600"/>
    </w:pPr>
    <w:rPr>
      <w:rFonts w:asciiTheme="majorHAnsi" w:hAnsiTheme="majorHAnsi" w:cs="Calibri"/>
      <w:noProof/>
      <w:sz w:val="18"/>
      <w:szCs w:val="18"/>
    </w:rPr>
  </w:style>
  <w:style w:type="character" w:customStyle="1" w:styleId="Heading1Char">
    <w:name w:val="Heading 1 Char"/>
    <w:link w:val="Heading1"/>
    <w:rsid w:val="00444F04"/>
    <w:rPr>
      <w:rFonts w:asciiTheme="minorHAnsi" w:eastAsiaTheme="minorHAnsi" w:hAnsiTheme="minorHAnsi" w:cs="Arial"/>
      <w:b/>
      <w:bCs/>
      <w:color w:val="118AB2" w:themeColor="accent1"/>
      <w:spacing w:val="6"/>
      <w:kern w:val="28"/>
      <w:sz w:val="32"/>
      <w:szCs w:val="28"/>
    </w:rPr>
  </w:style>
  <w:style w:type="character" w:customStyle="1" w:styleId="Heading5Char">
    <w:name w:val="Heading 5 Char"/>
    <w:basedOn w:val="DefaultParagraphFont"/>
    <w:link w:val="Heading5"/>
    <w:rsid w:val="00444F04"/>
    <w:rPr>
      <w:rFonts w:asciiTheme="minorHAnsi" w:eastAsiaTheme="minorHAnsi" w:hAnsiTheme="minorHAnsi" w:cstheme="minorBidi"/>
      <w:bCs/>
      <w:iCs/>
      <w:color w:val="293241" w:themeColor="text1"/>
      <w:szCs w:val="26"/>
    </w:rPr>
  </w:style>
  <w:style w:type="character" w:customStyle="1" w:styleId="Heading6Char">
    <w:name w:val="Heading 6 Char"/>
    <w:basedOn w:val="DefaultParagraphFont"/>
    <w:link w:val="Heading6"/>
    <w:rsid w:val="00444F04"/>
    <w:rPr>
      <w:rFonts w:asciiTheme="minorHAnsi" w:eastAsiaTheme="minorHAnsi" w:hAnsiTheme="minorHAnsi" w:cstheme="minorBidi"/>
      <w:bCs/>
      <w:iCs/>
      <w:color w:val="293241" w:themeColor="text1"/>
      <w:szCs w:val="26"/>
    </w:rPr>
  </w:style>
  <w:style w:type="character" w:customStyle="1" w:styleId="Heading7Char">
    <w:name w:val="Heading 7 Char"/>
    <w:basedOn w:val="DefaultParagraphFont"/>
    <w:link w:val="Heading7"/>
    <w:rsid w:val="00444F04"/>
    <w:rPr>
      <w:rFonts w:asciiTheme="minorHAnsi" w:eastAsiaTheme="minorHAnsi" w:hAnsiTheme="minorHAnsi" w:cstheme="minorBidi"/>
      <w:bCs/>
      <w:iCs/>
      <w:color w:val="293241" w:themeColor="text1"/>
      <w:szCs w:val="26"/>
    </w:rPr>
  </w:style>
  <w:style w:type="character" w:customStyle="1" w:styleId="Heading8Char">
    <w:name w:val="Heading 8 Char"/>
    <w:basedOn w:val="DefaultParagraphFont"/>
    <w:link w:val="Heading8"/>
    <w:rsid w:val="00444F04"/>
    <w:rPr>
      <w:rFonts w:asciiTheme="minorHAnsi" w:eastAsiaTheme="minorHAnsi" w:hAnsiTheme="minorHAnsi" w:cstheme="minorBidi"/>
      <w:bCs/>
      <w:iCs/>
      <w:color w:val="293241" w:themeColor="text1"/>
      <w:szCs w:val="26"/>
    </w:rPr>
  </w:style>
  <w:style w:type="character" w:customStyle="1" w:styleId="Heading9Char">
    <w:name w:val="Heading 9 Char"/>
    <w:basedOn w:val="DefaultParagraphFont"/>
    <w:link w:val="Heading9"/>
    <w:rsid w:val="00444F04"/>
    <w:rPr>
      <w:rFonts w:asciiTheme="minorHAnsi" w:eastAsiaTheme="minorHAnsi" w:hAnsiTheme="minorHAnsi" w:cstheme="minorBidi"/>
      <w:b/>
      <w:bCs/>
      <w:iCs/>
      <w:color w:val="293241" w:themeColor="text1"/>
      <w:szCs w:val="26"/>
    </w:rPr>
  </w:style>
  <w:style w:type="character" w:styleId="HTMLCode">
    <w:name w:val="HTML Code"/>
    <w:basedOn w:val="DefaultParagraphFont"/>
    <w:uiPriority w:val="99"/>
    <w:unhideWhenUsed/>
    <w:rsid w:val="00444F04"/>
    <w:rPr>
      <w:rFonts w:ascii="Courier New" w:eastAsia="Times New Roman" w:hAnsi="Courier New" w:cs="Courier New"/>
      <w:sz w:val="20"/>
      <w:szCs w:val="20"/>
    </w:rPr>
  </w:style>
  <w:style w:type="character" w:customStyle="1" w:styleId="TOCHeadingChar">
    <w:name w:val="TOC Heading Char"/>
    <w:basedOn w:val="DefaultParagraphFont"/>
    <w:link w:val="TOCHeading"/>
    <w:uiPriority w:val="39"/>
    <w:rsid w:val="00444F04"/>
    <w:rPr>
      <w:rFonts w:asciiTheme="majorHAnsi" w:eastAsiaTheme="minorHAnsi" w:hAnsiTheme="majorHAnsi"/>
      <w:b/>
      <w:bCs/>
      <w:color w:val="118AB2" w:themeColor="accent1"/>
      <w:sz w:val="28"/>
      <w:szCs w:val="32"/>
      <w:shd w:val="clear" w:color="auto" w:fill="F2F2F2" w:themeFill="background1" w:themeFillShade="F2"/>
    </w:rPr>
  </w:style>
  <w:style w:type="paragraph" w:styleId="ListContinue2">
    <w:name w:val="List Continue 2"/>
    <w:basedOn w:val="Normal"/>
    <w:rsid w:val="00444F04"/>
    <w:pPr>
      <w:spacing w:after="120"/>
      <w:ind w:left="566"/>
      <w:contextualSpacing/>
    </w:pPr>
  </w:style>
  <w:style w:type="character" w:styleId="CommentReference">
    <w:name w:val="annotation reference"/>
    <w:basedOn w:val="DefaultParagraphFont"/>
    <w:rsid w:val="00444F04"/>
    <w:rPr>
      <w:sz w:val="16"/>
      <w:szCs w:val="16"/>
    </w:rPr>
  </w:style>
  <w:style w:type="paragraph" w:styleId="HTMLPreformatted">
    <w:name w:val="HTML Preformatted"/>
    <w:basedOn w:val="Normal"/>
    <w:link w:val="HTMLPreformattedChar"/>
    <w:uiPriority w:val="99"/>
    <w:unhideWhenUsed/>
    <w:rsid w:val="00444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rsid w:val="00444F04"/>
    <w:rPr>
      <w:rFonts w:ascii="Courier New" w:hAnsi="Courier New" w:cs="Courier New"/>
    </w:rPr>
  </w:style>
  <w:style w:type="paragraph" w:styleId="NoSpacing">
    <w:name w:val="No Spacing"/>
    <w:uiPriority w:val="1"/>
    <w:rsid w:val="00444F04"/>
    <w:pPr>
      <w:spacing w:after="160" w:line="259" w:lineRule="auto"/>
    </w:pPr>
    <w:rPr>
      <w:rFonts w:ascii="Segoe UI" w:eastAsiaTheme="minorHAnsi" w:hAnsi="Segoe UI" w:cstheme="minorBidi"/>
      <w:color w:val="293241" w:themeColor="text1"/>
      <w:sz w:val="22"/>
      <w:szCs w:val="22"/>
    </w:rPr>
  </w:style>
  <w:style w:type="paragraph" w:styleId="Subtitle">
    <w:name w:val="Subtitle"/>
    <w:basedOn w:val="Normal"/>
    <w:next w:val="Normal"/>
    <w:link w:val="SubtitleChar"/>
    <w:uiPriority w:val="11"/>
    <w:rsid w:val="00444F04"/>
    <w:pPr>
      <w:numPr>
        <w:ilvl w:val="1"/>
      </w:numPr>
      <w:spacing w:after="160"/>
    </w:pPr>
    <w:rPr>
      <w:rFonts w:eastAsiaTheme="minorEastAsia"/>
      <w:color w:val="607598" w:themeColor="text1" w:themeTint="A5"/>
      <w:spacing w:val="15"/>
    </w:rPr>
  </w:style>
  <w:style w:type="character" w:customStyle="1" w:styleId="SubtitleChar">
    <w:name w:val="Subtitle Char"/>
    <w:basedOn w:val="DefaultParagraphFont"/>
    <w:link w:val="Subtitle"/>
    <w:uiPriority w:val="11"/>
    <w:rsid w:val="00444F04"/>
    <w:rPr>
      <w:rFonts w:asciiTheme="minorHAnsi" w:eastAsiaTheme="minorEastAsia" w:hAnsiTheme="minorHAnsi" w:cstheme="minorBidi"/>
      <w:color w:val="607598" w:themeColor="text1" w:themeTint="A5"/>
      <w:spacing w:val="15"/>
    </w:rPr>
  </w:style>
  <w:style w:type="table" w:styleId="TableClassic4">
    <w:name w:val="Table Classic 4"/>
    <w:basedOn w:val="TableNormal"/>
    <w:rsid w:val="00444F04"/>
    <w:pPr>
      <w:spacing w:after="160" w:line="259" w:lineRule="auto"/>
    </w:pPr>
    <w:rPr>
      <w:rFonts w:asciiTheme="minorHAnsi" w:eastAsiaTheme="minorHAnsi" w:hAnsiTheme="minorHAnsi" w:cstheme="minorBidi"/>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GridTable1Light-Accent6">
    <w:name w:val="Grid Table 1 Light Accent 6"/>
    <w:basedOn w:val="TableNormal"/>
    <w:uiPriority w:val="46"/>
    <w:rsid w:val="00444F04"/>
    <w:pPr>
      <w:spacing w:after="160" w:line="259" w:lineRule="auto"/>
    </w:pPr>
    <w:rPr>
      <w:rFonts w:ascii="CG Times (W1)" w:eastAsiaTheme="minorHAnsi" w:hAnsi="CG Times (W1)" w:cstheme="minorBidi"/>
      <w:sz w:val="22"/>
      <w:szCs w:val="22"/>
    </w:rPr>
    <w:tblPr>
      <w:tblStyleRowBandSize w:val="1"/>
      <w:tblStyleColBandSize w:val="1"/>
      <w:tblBorders>
        <w:top w:val="single" w:sz="4" w:space="0" w:color="C3EBF9" w:themeColor="accent6" w:themeTint="66"/>
        <w:left w:val="single" w:sz="4" w:space="0" w:color="C3EBF9" w:themeColor="accent6" w:themeTint="66"/>
        <w:bottom w:val="single" w:sz="4" w:space="0" w:color="C3EBF9" w:themeColor="accent6" w:themeTint="66"/>
        <w:right w:val="single" w:sz="4" w:space="0" w:color="C3EBF9" w:themeColor="accent6" w:themeTint="66"/>
        <w:insideH w:val="single" w:sz="4" w:space="0" w:color="C3EBF9" w:themeColor="accent6" w:themeTint="66"/>
        <w:insideV w:val="single" w:sz="4" w:space="0" w:color="C3EBF9" w:themeColor="accent6" w:themeTint="66"/>
      </w:tblBorders>
    </w:tblPr>
    <w:tblStylePr w:type="firstRow">
      <w:rPr>
        <w:b/>
        <w:bCs/>
      </w:rPr>
      <w:tblPr/>
      <w:tcPr>
        <w:tcBorders>
          <w:bottom w:val="single" w:sz="12" w:space="0" w:color="A5E1F6" w:themeColor="accent6" w:themeTint="99"/>
        </w:tcBorders>
      </w:tcPr>
    </w:tblStylePr>
    <w:tblStylePr w:type="lastRow">
      <w:rPr>
        <w:b/>
        <w:bCs/>
      </w:rPr>
      <w:tblPr/>
      <w:tcPr>
        <w:tcBorders>
          <w:top w:val="double" w:sz="2" w:space="0" w:color="A5E1F6" w:themeColor="accent6" w:themeTint="99"/>
        </w:tcBorders>
      </w:tcPr>
    </w:tblStylePr>
    <w:tblStylePr w:type="firstCol">
      <w:rPr>
        <w:b/>
        <w:bCs/>
      </w:rPr>
    </w:tblStylePr>
    <w:tblStylePr w:type="lastCol">
      <w:rPr>
        <w:b/>
        <w:bCs/>
      </w:rPr>
    </w:tblStylePr>
  </w:style>
  <w:style w:type="paragraph" w:customStyle="1" w:styleId="TableauListPuces">
    <w:name w:val="Tableau List Puces"/>
    <w:basedOn w:val="ListPuces"/>
    <w:rsid w:val="00444F04"/>
    <w:pPr>
      <w:numPr>
        <w:numId w:val="5"/>
      </w:numPr>
      <w:spacing w:before="60"/>
      <w:contextualSpacing w:val="0"/>
      <w:jc w:val="left"/>
    </w:pPr>
  </w:style>
  <w:style w:type="paragraph" w:customStyle="1" w:styleId="Heading1nopagebreakbefore">
    <w:name w:val="Heading 1 (no page break before)"/>
    <w:basedOn w:val="Heading1"/>
    <w:next w:val="Normal"/>
    <w:rsid w:val="00444F04"/>
    <w:pPr>
      <w:pageBreakBefore w:val="0"/>
      <w:ind w:left="357" w:hanging="357"/>
    </w:pPr>
  </w:style>
  <w:style w:type="table" w:styleId="GridTable4-Accent1">
    <w:name w:val="Grid Table 4 Accent 1"/>
    <w:basedOn w:val="TableNormal"/>
    <w:uiPriority w:val="49"/>
    <w:rsid w:val="00784A40"/>
    <w:rPr>
      <w:rFonts w:eastAsiaTheme="minorHAnsi"/>
    </w:rPr>
    <w:tblPr>
      <w:tblStyleRowBandSize w:val="1"/>
      <w:tblStyleColBandSize w:val="1"/>
      <w:tblBorders>
        <w:top w:val="single" w:sz="4" w:space="0" w:color="52C7EE" w:themeColor="accent1" w:themeTint="99"/>
        <w:left w:val="single" w:sz="4" w:space="0" w:color="52C7EE" w:themeColor="accent1" w:themeTint="99"/>
        <w:bottom w:val="single" w:sz="4" w:space="0" w:color="52C7EE" w:themeColor="accent1" w:themeTint="99"/>
        <w:right w:val="single" w:sz="4" w:space="0" w:color="52C7EE" w:themeColor="accent1" w:themeTint="99"/>
        <w:insideH w:val="single" w:sz="4" w:space="0" w:color="52C7EE" w:themeColor="accent1" w:themeTint="99"/>
        <w:insideV w:val="single" w:sz="4" w:space="0" w:color="52C7EE" w:themeColor="accent1" w:themeTint="99"/>
      </w:tblBorders>
    </w:tblPr>
    <w:tblStylePr w:type="firstRow">
      <w:rPr>
        <w:b/>
        <w:bCs/>
        <w:color w:val="FFFFFF" w:themeColor="background1"/>
      </w:rPr>
      <w:tblPr/>
      <w:tcPr>
        <w:tcBorders>
          <w:top w:val="single" w:sz="4" w:space="0" w:color="118AB2" w:themeColor="accent1"/>
          <w:left w:val="single" w:sz="4" w:space="0" w:color="118AB2" w:themeColor="accent1"/>
          <w:bottom w:val="single" w:sz="4" w:space="0" w:color="118AB2" w:themeColor="accent1"/>
          <w:right w:val="single" w:sz="4" w:space="0" w:color="118AB2" w:themeColor="accent1"/>
          <w:insideH w:val="nil"/>
          <w:insideV w:val="nil"/>
        </w:tcBorders>
        <w:shd w:val="clear" w:color="auto" w:fill="118AB2" w:themeFill="accent1"/>
      </w:tcPr>
    </w:tblStylePr>
    <w:tblStylePr w:type="lastRow">
      <w:rPr>
        <w:b/>
        <w:bCs/>
      </w:rPr>
      <w:tblPr/>
      <w:tcPr>
        <w:tcBorders>
          <w:top w:val="double" w:sz="4" w:space="0" w:color="118AB2" w:themeColor="accent1"/>
        </w:tcBorders>
      </w:tcPr>
    </w:tblStylePr>
    <w:tblStylePr w:type="firstCol">
      <w:rPr>
        <w:b/>
        <w:bCs/>
      </w:rPr>
    </w:tblStylePr>
    <w:tblStylePr w:type="lastCol">
      <w:rPr>
        <w:b/>
        <w:bCs/>
      </w:rPr>
    </w:tblStylePr>
    <w:tblStylePr w:type="band1Vert">
      <w:tblPr/>
      <w:tcPr>
        <w:shd w:val="clear" w:color="auto" w:fill="C5ECF9" w:themeFill="accent1" w:themeFillTint="33"/>
      </w:tcPr>
    </w:tblStylePr>
    <w:tblStylePr w:type="band1Horz">
      <w:tblPr/>
      <w:tcPr>
        <w:shd w:val="clear" w:color="auto" w:fill="C5ECF9" w:themeFill="accent1" w:themeFillTint="33"/>
      </w:tcPr>
    </w:tblStylePr>
  </w:style>
  <w:style w:type="character" w:customStyle="1" w:styleId="kn">
    <w:name w:val="kn"/>
    <w:basedOn w:val="DefaultParagraphFont"/>
    <w:rsid w:val="00784A40"/>
  </w:style>
  <w:style w:type="character" w:customStyle="1" w:styleId="nn">
    <w:name w:val="nn"/>
    <w:basedOn w:val="DefaultParagraphFont"/>
    <w:rsid w:val="00784A40"/>
  </w:style>
  <w:style w:type="character" w:customStyle="1" w:styleId="n">
    <w:name w:val="n"/>
    <w:basedOn w:val="DefaultParagraphFont"/>
    <w:rsid w:val="00784A40"/>
  </w:style>
  <w:style w:type="character" w:customStyle="1" w:styleId="p">
    <w:name w:val="p"/>
    <w:basedOn w:val="DefaultParagraphFont"/>
    <w:rsid w:val="00784A40"/>
  </w:style>
  <w:style w:type="character" w:customStyle="1" w:styleId="c1">
    <w:name w:val="c1"/>
    <w:basedOn w:val="DefaultParagraphFont"/>
    <w:rsid w:val="00784A40"/>
  </w:style>
  <w:style w:type="character" w:customStyle="1" w:styleId="o">
    <w:name w:val="o"/>
    <w:basedOn w:val="DefaultParagraphFont"/>
    <w:rsid w:val="00784A40"/>
  </w:style>
  <w:style w:type="character" w:customStyle="1" w:styleId="s2">
    <w:name w:val="s2"/>
    <w:basedOn w:val="DefaultParagraphFont"/>
    <w:rsid w:val="00784A40"/>
  </w:style>
  <w:style w:type="character" w:styleId="FollowedHyperlink">
    <w:name w:val="FollowedHyperlink"/>
    <w:basedOn w:val="DefaultParagraphFont"/>
    <w:rsid w:val="00422EFA"/>
    <w:rPr>
      <w:color w:val="94247D" w:themeColor="followedHyperlink"/>
      <w:u w:val="single"/>
    </w:rPr>
  </w:style>
  <w:style w:type="character" w:styleId="UnresolvedMention">
    <w:name w:val="Unresolved Mention"/>
    <w:basedOn w:val="DefaultParagraphFont"/>
    <w:uiPriority w:val="99"/>
    <w:semiHidden/>
    <w:unhideWhenUsed/>
    <w:rsid w:val="00422EFA"/>
    <w:rPr>
      <w:color w:val="605E5C"/>
      <w:shd w:val="clear" w:color="auto" w:fill="E1DFDD"/>
    </w:rPr>
  </w:style>
  <w:style w:type="character" w:customStyle="1" w:styleId="ui-provider">
    <w:name w:val="ui-provider"/>
    <w:basedOn w:val="DefaultParagraphFont"/>
    <w:rsid w:val="0098379A"/>
  </w:style>
  <w:style w:type="paragraph" w:styleId="Revision">
    <w:name w:val="Revision"/>
    <w:hidden/>
    <w:uiPriority w:val="99"/>
    <w:semiHidden/>
    <w:rsid w:val="00DF597A"/>
    <w:rPr>
      <w:rFonts w:asciiTheme="minorHAnsi" w:eastAsiaTheme="minorHAnsi" w:hAnsiTheme="minorHAnsi" w:cstheme="minorBidi"/>
      <w:color w:val="293241"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3531">
      <w:bodyDiv w:val="1"/>
      <w:marLeft w:val="0"/>
      <w:marRight w:val="0"/>
      <w:marTop w:val="0"/>
      <w:marBottom w:val="0"/>
      <w:divBdr>
        <w:top w:val="none" w:sz="0" w:space="0" w:color="auto"/>
        <w:left w:val="none" w:sz="0" w:space="0" w:color="auto"/>
        <w:bottom w:val="none" w:sz="0" w:space="0" w:color="auto"/>
        <w:right w:val="none" w:sz="0" w:space="0" w:color="auto"/>
      </w:divBdr>
    </w:div>
    <w:div w:id="923951774">
      <w:bodyDiv w:val="1"/>
      <w:marLeft w:val="0"/>
      <w:marRight w:val="0"/>
      <w:marTop w:val="0"/>
      <w:marBottom w:val="0"/>
      <w:divBdr>
        <w:top w:val="none" w:sz="0" w:space="0" w:color="auto"/>
        <w:left w:val="none" w:sz="0" w:space="0" w:color="auto"/>
        <w:bottom w:val="none" w:sz="0" w:space="0" w:color="auto"/>
        <w:right w:val="none" w:sz="0" w:space="0" w:color="auto"/>
      </w:divBdr>
    </w:div>
    <w:div w:id="1022633336">
      <w:bodyDiv w:val="1"/>
      <w:marLeft w:val="0"/>
      <w:marRight w:val="0"/>
      <w:marTop w:val="0"/>
      <w:marBottom w:val="0"/>
      <w:divBdr>
        <w:top w:val="none" w:sz="0" w:space="0" w:color="auto"/>
        <w:left w:val="none" w:sz="0" w:space="0" w:color="auto"/>
        <w:bottom w:val="none" w:sz="0" w:space="0" w:color="auto"/>
        <w:right w:val="none" w:sz="0" w:space="0" w:color="auto"/>
      </w:divBdr>
    </w:div>
    <w:div w:id="16964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websitecarbon.com/how-does-it-work/" TargetMode="External"/><Relationship Id="rId7" Type="http://schemas.openxmlformats.org/officeDocument/2006/relationships/styles" Target="styles.xml"/><Relationship Id="rId12" Type="http://schemas.openxmlformats.org/officeDocument/2006/relationships/hyperlink" Target="https://github.com/GoogleChrome/lighthouse" TargetMode="External"/><Relationship Id="rId17" Type="http://schemas.openxmlformats.org/officeDocument/2006/relationships/hyperlink" Target="https://www.unistra.fr/"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wappalyzer/wappalyzer/blob/master/README.md"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pypi.org/project/carbon-calculator/"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evelopers.google.com/webmaster-tools/search-console-api/reference/rest/v1/urlTestingTools.mobileFriendlyTest/run?hl=fr"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GoogleChrome/lighthouse"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word\62%20Actions%20QUALITE\Nouveaux%20documents%20qualit&#233;\Mod&#232;les\Mod&#232;le%20de%20document%20qualit&#233;_v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1D0893FF224F19AEC9764033E91B4F"/>
        <w:category>
          <w:name w:val="Général"/>
          <w:gallery w:val="placeholder"/>
        </w:category>
        <w:types>
          <w:type w:val="bbPlcHdr"/>
        </w:types>
        <w:behaviors>
          <w:behavior w:val="content"/>
        </w:behaviors>
        <w:guid w:val="{4D035D04-79FE-44ED-A7F7-FE4D2EAE84C3}"/>
      </w:docPartPr>
      <w:docPartBody>
        <w:p w:rsidR="00FE111B" w:rsidRDefault="00024D66" w:rsidP="00024D66">
          <w:pPr>
            <w:pStyle w:val="B31D0893FF224F19AEC9764033E91B4F"/>
          </w:pPr>
          <w:r w:rsidRPr="00D73B9D">
            <w:rPr>
              <w:rStyle w:val="PlaceholderText"/>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66"/>
    <w:rsid w:val="00011F1D"/>
    <w:rsid w:val="00024D66"/>
    <w:rsid w:val="006E0655"/>
    <w:rsid w:val="00713B94"/>
    <w:rsid w:val="007F1F8A"/>
    <w:rsid w:val="008D6046"/>
    <w:rsid w:val="00A23A9D"/>
    <w:rsid w:val="00FE11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24D66"/>
    <w:rPr>
      <w:color w:val="808080"/>
    </w:rPr>
  </w:style>
  <w:style w:type="paragraph" w:customStyle="1" w:styleId="B31D0893FF224F19AEC9764033E91B4F">
    <w:name w:val="B31D0893FF224F19AEC9764033E91B4F"/>
    <w:rsid w:val="00024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word SAS_VascoDocuments">
  <a:themeElements>
    <a:clrScheme name="Sword France Nouvelle Charte">
      <a:dk1>
        <a:srgbClr val="293241"/>
      </a:dk1>
      <a:lt1>
        <a:srgbClr val="FFFFFF"/>
      </a:lt1>
      <a:dk2>
        <a:srgbClr val="293241"/>
      </a:dk2>
      <a:lt2>
        <a:srgbClr val="D9D9D9"/>
      </a:lt2>
      <a:accent1>
        <a:srgbClr val="118AB2"/>
      </a:accent1>
      <a:accent2>
        <a:srgbClr val="166879"/>
      </a:accent2>
      <a:accent3>
        <a:srgbClr val="B80050"/>
      </a:accent3>
      <a:accent4>
        <a:srgbClr val="5C164E"/>
      </a:accent4>
      <a:accent5>
        <a:srgbClr val="33C1B1"/>
      </a:accent5>
      <a:accent6>
        <a:srgbClr val="6ACFF1"/>
      </a:accent6>
      <a:hlink>
        <a:srgbClr val="33C1B1"/>
      </a:hlink>
      <a:folHlink>
        <a:srgbClr val="94247D"/>
      </a:folHlink>
    </a:clrScheme>
    <a:fontScheme name="Sword France Segoe">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http://lyon-share2/swl/intranet/docs/Les documents qualit/Forms/Document/e1cf042944d1fc8ccustomXsn.xsn</xsnLocation>
  <cached>True</cached>
  <openByDefault>False</openByDefault>
  <xsnScope>http://lyon-share2/swl/intranet/docs/Les documents qualit</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FADAF6779AF94248B4F83466840A5628" ma:contentTypeVersion="34" ma:contentTypeDescription="Crée un document." ma:contentTypeScope="" ma:versionID="d0fa6c18e8645657e0346b18672ec01b">
  <xsd:schema xmlns:xsd="http://www.w3.org/2001/XMLSchema" xmlns:xs="http://www.w3.org/2001/XMLSchema" xmlns:p="http://schemas.microsoft.com/office/2006/metadata/properties" xmlns:ns1="fd95360c-0de6-4828-9dd7-55cd18c784b8" targetNamespace="http://schemas.microsoft.com/office/2006/metadata/properties" ma:root="true" ma:fieldsID="66899bc78b3c1859bcb368cc95f63964" ns1:_="">
    <xsd:import namespace="fd95360c-0de6-4828-9dd7-55cd18c784b8"/>
    <xsd:element name="properties">
      <xsd:complexType>
        <xsd:sequence>
          <xsd:element name="documentManagement">
            <xsd:complexType>
              <xsd:all>
                <xsd:element ref="ns1:VASCO_x0020_Nom_x0020_du_x0020_Client"/>
                <xsd:element ref="ns1:VASCO_x0020_Type_x0020_de_x0020_Fiche"/>
                <xsd:element ref="ns1:VASCO_x0020_Num_x00e9_ro_x0020_du_x0020_document"/>
                <xsd:element ref="ns1:VASCO_x0020_Version_x0020_Majeure"/>
                <xsd:element ref="ns1:VASCO_x0020_version_x0020_Mineure"/>
                <xsd:element ref="ns1:Entit_x00e9__x0020_SWORD"/>
                <xsd:element ref="ns1:Nom_x0020_du_x0020_projet"/>
                <xsd:element ref="ns1:VASCO_x0020_Identifiant_x0020_du_x0020_Projet"/>
                <xsd:element ref="ns1:VASCO_x0020_Date_x0020_de_x0020_r_x00e9_f_x00e9_rence" minOccurs="0"/>
                <xsd:element ref="ns1:VASCO_x0020_Sous_x002d_titre_x0020_du_x0020_Document"/>
                <xsd:element ref="ns1:VASCO_x0020_Titre_x0020_du_x0020_Docu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5360c-0de6-4828-9dd7-55cd18c784b8" elementFormDefault="qualified">
    <xsd:import namespace="http://schemas.microsoft.com/office/2006/documentManagement/types"/>
    <xsd:import namespace="http://schemas.microsoft.com/office/infopath/2007/PartnerControls"/>
    <xsd:element name="VASCO_x0020_Nom_x0020_du_x0020_Client" ma:index="0" ma:displayName="VASCO Nom du Client" ma:internalName="VASCO_x0020_Nom_x0020_du_x0020_Client">
      <xsd:simpleType>
        <xsd:restriction base="dms:Text">
          <xsd:maxLength value="255"/>
        </xsd:restriction>
      </xsd:simpleType>
    </xsd:element>
    <xsd:element name="VASCO_x0020_Type_x0020_de_x0020_Fiche" ma:index="1" ma:displayName="VASCO Type de Fiche" ma:description="Trigramme de la fiches (FSC, FLI, FAC...)" ma:internalName="VASCO_x0020_Type_x0020_de_x0020_Fiche">
      <xsd:simpleType>
        <xsd:restriction base="dms:Text">
          <xsd:maxLength value="3"/>
        </xsd:restriction>
      </xsd:simpleType>
    </xsd:element>
    <xsd:element name="VASCO_x0020_Num_x00e9_ro_x0020_du_x0020_document" ma:index="2" ma:displayName="VASCO Numéro du document" ma:description="Il s'agit du numéro immédiatement à droite du type de fiche (à saisir sur 3 caractères)." ma:internalName="VASCO_x0020_Num_x00e9_ro_x0020_du_x0020_document">
      <xsd:simpleType>
        <xsd:restriction base="dms:Text">
          <xsd:maxLength value="3"/>
        </xsd:restriction>
      </xsd:simpleType>
    </xsd:element>
    <xsd:element name="VASCO_x0020_Version_x0020_Majeure" ma:index="3" ma:displayName="VASCO Version Majeure" ma:default="1" ma:description="Veuillez saisir une valeur comprise entre 1 et 99." ma:internalName="VASCO_x0020_Version_x0020_Majeure">
      <xsd:simpleType>
        <xsd:restriction base="dms:Text">
          <xsd:maxLength value="2"/>
        </xsd:restriction>
      </xsd:simpleType>
    </xsd:element>
    <xsd:element name="VASCO_x0020_version_x0020_Mineure" ma:index="4" ma:displayName="VASCO Version Mineure" ma:default="0" ma:description="Veuillez saisir une valeur comprise entre 0 et 99." ma:internalName="VASCO_x0020_version_x0020_Mineure">
      <xsd:simpleType>
        <xsd:restriction base="dms:Text">
          <xsd:maxLength value="2"/>
        </xsd:restriction>
      </xsd:simpleType>
    </xsd:element>
    <xsd:element name="Entit_x00e9__x0020_SWORD" ma:index="5" ma:displayName="VASCO Entité SWORD" ma:default="Sword Group" ma:format="Dropdown" ma:indexed="true" ma:internalName="Entit_x00e9__x0020_SWORD">
      <xsd:simpleType>
        <xsd:restriction base="dms:Choice">
          <xsd:enumeration value="Sword Group"/>
          <xsd:enumeration value="Sword/IDL"/>
          <xsd:enumeration value="Sword/SIG"/>
          <xsd:enumeration value="Sword/SWL"/>
        </xsd:restriction>
      </xsd:simpleType>
    </xsd:element>
    <xsd:element name="Nom_x0020_du_x0020_projet" ma:index="6" ma:displayName="VASCO Nom du projet" ma:default="Nom du projet" ma:internalName="Nom_x0020_du_x0020_projet">
      <xsd:simpleType>
        <xsd:restriction base="dms:Text">
          <xsd:maxLength value="255"/>
        </xsd:restriction>
      </xsd:simpleType>
    </xsd:element>
    <xsd:element name="VASCO_x0020_Identifiant_x0020_du_x0020_Projet" ma:index="7" ma:displayName="VASCO Identifiant du Projet" ma:internalName="VASCO_x0020_Identifiant_x0020_du_x0020_Projet">
      <xsd:simpleType>
        <xsd:restriction base="dms:Text">
          <xsd:maxLength value="255"/>
        </xsd:restriction>
      </xsd:simpleType>
    </xsd:element>
    <xsd:element name="VASCO_x0020_Date_x0020_de_x0020_r_x00e9_f_x00e9_rence" ma:index="9" nillable="true" ma:displayName="VASCO Date de référence" ma:format="DateOnly" ma:internalName="VASCO_x0020_Date_x0020_de_x0020_r_x00e9_f_x00e9_rence">
      <xsd:simpleType>
        <xsd:restriction base="dms:DateTime"/>
      </xsd:simpleType>
    </xsd:element>
    <xsd:element name="VASCO_x0020_Sous_x002d_titre_x0020_du_x0020_Document" ma:index="17" ma:displayName="VASCO Sous-titre du Document" ma:default="Sous-titre du document" ma:internalName="VASCO_x0020_Sous_x002d_titre_x0020_du_x0020_Document">
      <xsd:simpleType>
        <xsd:restriction base="dms:Text">
          <xsd:maxLength value="255"/>
        </xsd:restriction>
      </xsd:simpleType>
    </xsd:element>
    <xsd:element name="VASCO_x0020_Titre_x0020_du_x0020_Document" ma:index="18" ma:displayName="VASCO Titre du Document" ma:default="Titre du document" ma:internalName="VASCO_x0020_Titre_x0020_du_x0020_Docu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Type de contenu"/>
        <xsd:element ref="dc:title" minOccurs="0" maxOccurs="1" ma:index="8"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VASCO_x0020_Version_x0020_Majeure xmlns="fd95360c-0de6-4828-9dd7-55cd18c784b8">1</VASCO_x0020_Version_x0020_Majeure>
    <VASCO_x0020_Titre_x0020_du_x0020_Document xmlns="fd95360c-0de6-4828-9dd7-55cd18c784b8">Etude Crawler Web</VASCO_x0020_Titre_x0020_du_x0020_Document>
    <Entit_x00e9__x0020_SWORD xmlns="fd95360c-0de6-4828-9dd7-55cd18c784b8">Sword Group</Entit_x00e9__x0020_SWORD>
    <VASCO_x0020_Type_x0020_de_x0020_Fiche xmlns="fd95360c-0de6-4828-9dd7-55cd18c784b8">CRQ</VASCO_x0020_Type_x0020_de_x0020_Fiche>
    <VASCO_x0020_version_x0020_Mineure xmlns="fd95360c-0de6-4828-9dd7-55cd18c784b8">0</VASCO_x0020_version_x0020_Mineure>
    <VASCO_x0020_Date_x0020_de_x0020_r_x00e9_f_x00e9_rence xmlns="fd95360c-0de6-4828-9dd7-55cd18c784b8">2023-06-29T00:00:00+02:00</VASCO_x0020_Date_x0020_de_x0020_r_x00e9_f_x00e9_rence>
    <VASCO_x0020_Num_x00e9_ro_x0020_du_x0020_document xmlns="fd95360c-0de6-4828-9dd7-55cd18c784b8">001</VASCO_x0020_Num_x00e9_ro_x0020_du_x0020_document>
    <Nom_x0020_du_x0020_projet xmlns="fd95360c-0de6-4828-9dd7-55cd18c784b8">ScanESR</Nom_x0020_du_x0020_projet>
    <VASCO_x0020_Sous_x002d_titre_x0020_du_x0020_Document xmlns="fd95360c-0de6-4828-9dd7-55cd18c784b8">Référentiel Qualité - Niveau III</VASCO_x0020_Sous_x002d_titre_x0020_du_x0020_Document>
    <VASCO_x0020_Nom_x0020_du_x0020_Client xmlns="fd95360c-0de6-4828-9dd7-55cd18c784b8">MESRI</VASCO_x0020_Nom_x0020_du_x0020_Client>
    <VASCO_x0020_Identifiant_x0020_du_x0020_Projet xmlns="fd95360c-0de6-4828-9dd7-55cd18c784b8">ScanESR</VASCO_x0020_Identifiant_x0020_du_x0020_Projet>
  </documentManagement>
</p:properties>
</file>

<file path=customXml/itemProps1.xml><?xml version="1.0" encoding="utf-8"?>
<ds:datastoreItem xmlns:ds="http://schemas.openxmlformats.org/officeDocument/2006/customXml" ds:itemID="{C055DB78-3870-4402-8660-B173F5C8D3E9}">
  <ds:schemaRefs>
    <ds:schemaRef ds:uri="http://schemas.microsoft.com/sharepoint/v3/contenttype/forms"/>
  </ds:schemaRefs>
</ds:datastoreItem>
</file>

<file path=customXml/itemProps2.xml><?xml version="1.0" encoding="utf-8"?>
<ds:datastoreItem xmlns:ds="http://schemas.openxmlformats.org/officeDocument/2006/customXml" ds:itemID="{1E7BC93C-1714-4AC5-9FD7-A3E6F34A0860}">
  <ds:schemaRefs>
    <ds:schemaRef ds:uri="http://schemas.microsoft.com/office/2006/metadata/customXsn"/>
  </ds:schemaRefs>
</ds:datastoreItem>
</file>

<file path=customXml/itemProps3.xml><?xml version="1.0" encoding="utf-8"?>
<ds:datastoreItem xmlns:ds="http://schemas.openxmlformats.org/officeDocument/2006/customXml" ds:itemID="{0D70949C-0D43-4594-AC08-35B2675AC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5360c-0de6-4828-9dd7-55cd18c78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A0D7A6-464C-4C5C-ABBA-03E2FD4F5D58}">
  <ds:schemaRefs>
    <ds:schemaRef ds:uri="http://schemas.openxmlformats.org/officeDocument/2006/bibliography"/>
  </ds:schemaRefs>
</ds:datastoreItem>
</file>

<file path=customXml/itemProps5.xml><?xml version="1.0" encoding="utf-8"?>
<ds:datastoreItem xmlns:ds="http://schemas.openxmlformats.org/officeDocument/2006/customXml" ds:itemID="{6F1C5936-483C-4DB9-814D-267720759D5A}">
  <ds:schemaRefs>
    <ds:schemaRef ds:uri="http://schemas.microsoft.com/office/2006/metadata/properties"/>
    <ds:schemaRef ds:uri="http://purl.org/dc/dcmitype/"/>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fd95360c-0de6-4828-9dd7-55cd18c784b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Modèle de document qualité_v0.6</Template>
  <TotalTime>431</TotalTime>
  <Pages>19</Pages>
  <Words>2747</Words>
  <Characters>16624</Characters>
  <Application>Microsoft Office Word</Application>
  <DocSecurity>0</DocSecurity>
  <Lines>638</Lines>
  <Paragraphs>433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Etude Crawler Web</vt:lpstr>
      <vt:lpstr>Etude Crawler Web</vt:lpstr>
    </vt:vector>
  </TitlesOfParts>
  <Company>Coexya</Company>
  <LinksUpToDate>false</LinksUpToDate>
  <CharactersWithSpaces>19033</CharactersWithSpaces>
  <SharedDoc>false</SharedDoc>
  <HLinks>
    <vt:vector size="138" baseType="variant">
      <vt:variant>
        <vt:i4>1114167</vt:i4>
      </vt:variant>
      <vt:variant>
        <vt:i4>193</vt:i4>
      </vt:variant>
      <vt:variant>
        <vt:i4>0</vt:i4>
      </vt:variant>
      <vt:variant>
        <vt:i4>5</vt:i4>
      </vt:variant>
      <vt:variant>
        <vt:lpwstr/>
      </vt:variant>
      <vt:variant>
        <vt:lpwstr>_Toc316052751</vt:lpwstr>
      </vt:variant>
      <vt:variant>
        <vt:i4>1114167</vt:i4>
      </vt:variant>
      <vt:variant>
        <vt:i4>187</vt:i4>
      </vt:variant>
      <vt:variant>
        <vt:i4>0</vt:i4>
      </vt:variant>
      <vt:variant>
        <vt:i4>5</vt:i4>
      </vt:variant>
      <vt:variant>
        <vt:lpwstr/>
      </vt:variant>
      <vt:variant>
        <vt:lpwstr>_Toc316052750</vt:lpwstr>
      </vt:variant>
      <vt:variant>
        <vt:i4>1703999</vt:i4>
      </vt:variant>
      <vt:variant>
        <vt:i4>178</vt:i4>
      </vt:variant>
      <vt:variant>
        <vt:i4>0</vt:i4>
      </vt:variant>
      <vt:variant>
        <vt:i4>5</vt:i4>
      </vt:variant>
      <vt:variant>
        <vt:lpwstr/>
      </vt:variant>
      <vt:variant>
        <vt:lpwstr>_Toc316821858</vt:lpwstr>
      </vt:variant>
      <vt:variant>
        <vt:i4>1703999</vt:i4>
      </vt:variant>
      <vt:variant>
        <vt:i4>172</vt:i4>
      </vt:variant>
      <vt:variant>
        <vt:i4>0</vt:i4>
      </vt:variant>
      <vt:variant>
        <vt:i4>5</vt:i4>
      </vt:variant>
      <vt:variant>
        <vt:lpwstr/>
      </vt:variant>
      <vt:variant>
        <vt:lpwstr>_Toc316821857</vt:lpwstr>
      </vt:variant>
      <vt:variant>
        <vt:i4>1703999</vt:i4>
      </vt:variant>
      <vt:variant>
        <vt:i4>166</vt:i4>
      </vt:variant>
      <vt:variant>
        <vt:i4>0</vt:i4>
      </vt:variant>
      <vt:variant>
        <vt:i4>5</vt:i4>
      </vt:variant>
      <vt:variant>
        <vt:lpwstr/>
      </vt:variant>
      <vt:variant>
        <vt:lpwstr>_Toc316821856</vt:lpwstr>
      </vt:variant>
      <vt:variant>
        <vt:i4>1703999</vt:i4>
      </vt:variant>
      <vt:variant>
        <vt:i4>160</vt:i4>
      </vt:variant>
      <vt:variant>
        <vt:i4>0</vt:i4>
      </vt:variant>
      <vt:variant>
        <vt:i4>5</vt:i4>
      </vt:variant>
      <vt:variant>
        <vt:lpwstr/>
      </vt:variant>
      <vt:variant>
        <vt:lpwstr>_Toc316821855</vt:lpwstr>
      </vt:variant>
      <vt:variant>
        <vt:i4>1703999</vt:i4>
      </vt:variant>
      <vt:variant>
        <vt:i4>154</vt:i4>
      </vt:variant>
      <vt:variant>
        <vt:i4>0</vt:i4>
      </vt:variant>
      <vt:variant>
        <vt:i4>5</vt:i4>
      </vt:variant>
      <vt:variant>
        <vt:lpwstr/>
      </vt:variant>
      <vt:variant>
        <vt:lpwstr>_Toc316821854</vt:lpwstr>
      </vt:variant>
      <vt:variant>
        <vt:i4>1703999</vt:i4>
      </vt:variant>
      <vt:variant>
        <vt:i4>148</vt:i4>
      </vt:variant>
      <vt:variant>
        <vt:i4>0</vt:i4>
      </vt:variant>
      <vt:variant>
        <vt:i4>5</vt:i4>
      </vt:variant>
      <vt:variant>
        <vt:lpwstr/>
      </vt:variant>
      <vt:variant>
        <vt:lpwstr>_Toc316821853</vt:lpwstr>
      </vt:variant>
      <vt:variant>
        <vt:i4>1703999</vt:i4>
      </vt:variant>
      <vt:variant>
        <vt:i4>142</vt:i4>
      </vt:variant>
      <vt:variant>
        <vt:i4>0</vt:i4>
      </vt:variant>
      <vt:variant>
        <vt:i4>5</vt:i4>
      </vt:variant>
      <vt:variant>
        <vt:lpwstr/>
      </vt:variant>
      <vt:variant>
        <vt:lpwstr>_Toc316821852</vt:lpwstr>
      </vt:variant>
      <vt:variant>
        <vt:i4>1703999</vt:i4>
      </vt:variant>
      <vt:variant>
        <vt:i4>136</vt:i4>
      </vt:variant>
      <vt:variant>
        <vt:i4>0</vt:i4>
      </vt:variant>
      <vt:variant>
        <vt:i4>5</vt:i4>
      </vt:variant>
      <vt:variant>
        <vt:lpwstr/>
      </vt:variant>
      <vt:variant>
        <vt:lpwstr>_Toc316821851</vt:lpwstr>
      </vt:variant>
      <vt:variant>
        <vt:i4>1703999</vt:i4>
      </vt:variant>
      <vt:variant>
        <vt:i4>130</vt:i4>
      </vt:variant>
      <vt:variant>
        <vt:i4>0</vt:i4>
      </vt:variant>
      <vt:variant>
        <vt:i4>5</vt:i4>
      </vt:variant>
      <vt:variant>
        <vt:lpwstr/>
      </vt:variant>
      <vt:variant>
        <vt:lpwstr>_Toc316821850</vt:lpwstr>
      </vt:variant>
      <vt:variant>
        <vt:i4>1769535</vt:i4>
      </vt:variant>
      <vt:variant>
        <vt:i4>124</vt:i4>
      </vt:variant>
      <vt:variant>
        <vt:i4>0</vt:i4>
      </vt:variant>
      <vt:variant>
        <vt:i4>5</vt:i4>
      </vt:variant>
      <vt:variant>
        <vt:lpwstr/>
      </vt:variant>
      <vt:variant>
        <vt:lpwstr>_Toc316821849</vt:lpwstr>
      </vt:variant>
      <vt:variant>
        <vt:i4>1769535</vt:i4>
      </vt:variant>
      <vt:variant>
        <vt:i4>118</vt:i4>
      </vt:variant>
      <vt:variant>
        <vt:i4>0</vt:i4>
      </vt:variant>
      <vt:variant>
        <vt:i4>5</vt:i4>
      </vt:variant>
      <vt:variant>
        <vt:lpwstr/>
      </vt:variant>
      <vt:variant>
        <vt:lpwstr>_Toc316821848</vt:lpwstr>
      </vt:variant>
      <vt:variant>
        <vt:i4>1769535</vt:i4>
      </vt:variant>
      <vt:variant>
        <vt:i4>112</vt:i4>
      </vt:variant>
      <vt:variant>
        <vt:i4>0</vt:i4>
      </vt:variant>
      <vt:variant>
        <vt:i4>5</vt:i4>
      </vt:variant>
      <vt:variant>
        <vt:lpwstr/>
      </vt:variant>
      <vt:variant>
        <vt:lpwstr>_Toc316821847</vt:lpwstr>
      </vt:variant>
      <vt:variant>
        <vt:i4>1769535</vt:i4>
      </vt:variant>
      <vt:variant>
        <vt:i4>106</vt:i4>
      </vt:variant>
      <vt:variant>
        <vt:i4>0</vt:i4>
      </vt:variant>
      <vt:variant>
        <vt:i4>5</vt:i4>
      </vt:variant>
      <vt:variant>
        <vt:lpwstr/>
      </vt:variant>
      <vt:variant>
        <vt:lpwstr>_Toc316821846</vt:lpwstr>
      </vt:variant>
      <vt:variant>
        <vt:i4>1769535</vt:i4>
      </vt:variant>
      <vt:variant>
        <vt:i4>100</vt:i4>
      </vt:variant>
      <vt:variant>
        <vt:i4>0</vt:i4>
      </vt:variant>
      <vt:variant>
        <vt:i4>5</vt:i4>
      </vt:variant>
      <vt:variant>
        <vt:lpwstr/>
      </vt:variant>
      <vt:variant>
        <vt:lpwstr>_Toc316821845</vt:lpwstr>
      </vt:variant>
      <vt:variant>
        <vt:i4>1769535</vt:i4>
      </vt:variant>
      <vt:variant>
        <vt:i4>94</vt:i4>
      </vt:variant>
      <vt:variant>
        <vt:i4>0</vt:i4>
      </vt:variant>
      <vt:variant>
        <vt:i4>5</vt:i4>
      </vt:variant>
      <vt:variant>
        <vt:lpwstr/>
      </vt:variant>
      <vt:variant>
        <vt:lpwstr>_Toc316821844</vt:lpwstr>
      </vt:variant>
      <vt:variant>
        <vt:i4>1769535</vt:i4>
      </vt:variant>
      <vt:variant>
        <vt:i4>88</vt:i4>
      </vt:variant>
      <vt:variant>
        <vt:i4>0</vt:i4>
      </vt:variant>
      <vt:variant>
        <vt:i4>5</vt:i4>
      </vt:variant>
      <vt:variant>
        <vt:lpwstr/>
      </vt:variant>
      <vt:variant>
        <vt:lpwstr>_Toc316821843</vt:lpwstr>
      </vt:variant>
      <vt:variant>
        <vt:i4>1769535</vt:i4>
      </vt:variant>
      <vt:variant>
        <vt:i4>82</vt:i4>
      </vt:variant>
      <vt:variant>
        <vt:i4>0</vt:i4>
      </vt:variant>
      <vt:variant>
        <vt:i4>5</vt:i4>
      </vt:variant>
      <vt:variant>
        <vt:lpwstr/>
      </vt:variant>
      <vt:variant>
        <vt:lpwstr>_Toc316821842</vt:lpwstr>
      </vt:variant>
      <vt:variant>
        <vt:i4>1769535</vt:i4>
      </vt:variant>
      <vt:variant>
        <vt:i4>76</vt:i4>
      </vt:variant>
      <vt:variant>
        <vt:i4>0</vt:i4>
      </vt:variant>
      <vt:variant>
        <vt:i4>5</vt:i4>
      </vt:variant>
      <vt:variant>
        <vt:lpwstr/>
      </vt:variant>
      <vt:variant>
        <vt:lpwstr>_Toc316821841</vt:lpwstr>
      </vt:variant>
      <vt:variant>
        <vt:i4>1769535</vt:i4>
      </vt:variant>
      <vt:variant>
        <vt:i4>70</vt:i4>
      </vt:variant>
      <vt:variant>
        <vt:i4>0</vt:i4>
      </vt:variant>
      <vt:variant>
        <vt:i4>5</vt:i4>
      </vt:variant>
      <vt:variant>
        <vt:lpwstr/>
      </vt:variant>
      <vt:variant>
        <vt:lpwstr>_Toc316821840</vt:lpwstr>
      </vt:variant>
      <vt:variant>
        <vt:i4>1835071</vt:i4>
      </vt:variant>
      <vt:variant>
        <vt:i4>64</vt:i4>
      </vt:variant>
      <vt:variant>
        <vt:i4>0</vt:i4>
      </vt:variant>
      <vt:variant>
        <vt:i4>5</vt:i4>
      </vt:variant>
      <vt:variant>
        <vt:lpwstr/>
      </vt:variant>
      <vt:variant>
        <vt:lpwstr>_Toc316821839</vt:lpwstr>
      </vt:variant>
      <vt:variant>
        <vt:i4>2424894</vt:i4>
      </vt:variant>
      <vt:variant>
        <vt:i4>12</vt:i4>
      </vt:variant>
      <vt:variant>
        <vt:i4>0</vt:i4>
      </vt:variant>
      <vt:variant>
        <vt:i4>5</vt:i4>
      </vt:variant>
      <vt:variant>
        <vt:lpwstr>http://www.sword-group.com/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Crawler Web</dc:title>
  <dc:subject/>
  <dc:creator>INDRECAN Carmen</dc:creator>
  <cp:keywords/>
  <cp:lastModifiedBy>INDRECAN Carmen</cp:lastModifiedBy>
  <cp:revision>20</cp:revision>
  <dcterms:created xsi:type="dcterms:W3CDTF">2023-06-29T07:03:00Z</dcterms:created>
  <dcterms:modified xsi:type="dcterms:W3CDTF">2023-07-03T12:33:00Z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0x010100FADAF6779AF94248B4F83466840A5628</vt:lpwstr>
  </property>
  <property fmtid="{D5CDD505-2E9C-101B-9397-08002B2CF9AE}" pid="3" name="CognivaFacetbmx-group">
    <vt:lpwstr>patent</vt:lpwstr>
  </property>
</Properties>
</file>